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numPr>
          <w:ilvl w:val="0"/>
          <w:numId w:val="4"/>
        </w:numPr>
        <w:ind w:left="720" w:hanging="360"/>
        <w:contextualSpacing w:val="0"/>
        <w:rPr/>
      </w:pPr>
      <w:r w:rsidDel="00000000" w:rsidR="00000000" w:rsidRPr="00000000">
        <w:rPr>
          <w:color w:val="333333"/>
          <w:rtl w:val="0"/>
        </w:rPr>
        <w:t xml:space="preserve">Sue Darby</w:t>
      </w:r>
      <w:r w:rsidDel="00000000" w:rsidR="00000000" w:rsidRPr="00000000">
        <w:rPr>
          <w:rtl w:val="0"/>
        </w:rPr>
      </w:r>
    </w:p>
    <w:p w:rsidR="00000000" w:rsidDel="00000000" w:rsidP="00000000" w:rsidRDefault="00000000" w:rsidRPr="00000000">
      <w:pPr>
        <w:pStyle w:val="Heading3"/>
        <w:numPr>
          <w:ilvl w:val="0"/>
          <w:numId w:val="4"/>
        </w:numPr>
        <w:spacing w:line="249" w:lineRule="auto"/>
        <w:ind w:left="720" w:hanging="360"/>
        <w:contextualSpacing w:val="0"/>
        <w:rPr/>
      </w:pPr>
      <w:r w:rsidDel="00000000" w:rsidR="00000000" w:rsidRPr="00000000">
        <w:rPr>
          <w:color w:val="333333"/>
          <w:rtl w:val="0"/>
        </w:rPr>
        <w:t xml:space="preserve">Helping Companies Translate Their Business Goals to Reality Business Analysis/Technical Writing Anchorage, AK or Remote.</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21" w:line="240" w:lineRule="auto"/>
        <w:ind w:left="720" w:right="0" w:hanging="36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5">
        <w:r w:rsidDel="00000000" w:rsidR="00000000" w:rsidRPr="00000000">
          <w:rPr>
            <w:rFonts w:ascii="Times New Roman" w:cs="Times New Roman" w:eastAsia="Times New Roman" w:hAnsi="Times New Roman"/>
            <w:b w:val="0"/>
            <w:i w:val="0"/>
            <w:smallCaps w:val="0"/>
            <w:strike w:val="0"/>
            <w:color w:val="999999"/>
            <w:sz w:val="26"/>
            <w:szCs w:val="26"/>
            <w:u w:val="none"/>
            <w:shd w:fill="auto" w:val="clear"/>
            <w:vertAlign w:val="baseline"/>
            <w:rtl w:val="0"/>
          </w:rPr>
          <w:t xml:space="preserve">sue.a.darby@gmail.com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25400" cy="25400"/>
                <wp:effectExtent b="0" l="0" r="0" t="0"/>
                <wp:wrapTopAndBottom distB="0" distT="0"/>
                <wp:docPr id="2"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25400" cy="254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6" w:line="240" w:lineRule="auto"/>
        <w:ind w:left="720" w:right="0" w:hanging="36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32"/>
          <w:szCs w:val="32"/>
          <w:u w:val="none"/>
          <w:shd w:fill="auto" w:val="clear"/>
          <w:vertAlign w:val="baseline"/>
          <w:rtl w:val="0"/>
        </w:rPr>
        <w:t xml:space="preserve">Summary</w:t>
      </w:r>
      <w:r w:rsidDel="00000000" w:rsidR="00000000" w:rsidRPr="00000000">
        <w:rPr>
          <w:rtl w:val="0"/>
        </w:rPr>
      </w:r>
    </w:p>
    <w:p w:rsidR="00000000" w:rsidDel="00000000" w:rsidP="00000000" w:rsidRDefault="00000000" w:rsidRPr="00000000">
      <w:pPr>
        <w:keepNext w:val="0"/>
        <w:keepLines w:val="0"/>
        <w:widowControl w:val="0"/>
        <w:spacing w:after="0" w:before="179" w:line="312" w:lineRule="auto"/>
        <w:ind w:left="360" w:right="0" w:firstLine="0"/>
        <w:jc w:val="left"/>
        <w:rPr>
          <w:ins w:author="Darby, Sue A" w:id="0" w:date="2017-08-16T13:21:00Z"/>
          <w:rFonts w:ascii="Arial" w:cs="Arial" w:eastAsia="Arial" w:hAnsi="Arial"/>
          <w:b w:val="0"/>
          <w:i w:val="0"/>
          <w:smallCaps w:val="0"/>
          <w:strike w:val="0"/>
          <w:color w:val="000000"/>
          <w:sz w:val="22"/>
          <w:szCs w:val="22"/>
          <w:u w:val="none"/>
          <w:shd w:fill="auto" w:val="clear"/>
          <w:vertAlign w:val="baseline"/>
          <w:rPrChange w:author="Darby, Sue A" w:id="2" w:date="2017-08-17T07:37: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37: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79" w:line="312" w:lineRule="auto"/>
            <w:ind w:left="720" w:right="0" w:hanging="360"/>
            <w:contextualSpacing w:val="0"/>
            <w:jc w:val="left"/>
          </w:pPr>
        </w:pPrChange>
      </w:pPr>
      <w:ins w:author="Darby, Sue A" w:id="0" w:date="2017-08-16T13:21: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passionate about computer software, markup languages and web site development. I have been developing sites for years for myself and others and am now looking to career shift into my passion. Websites satisfy a desire to take an abstract set of text and turn it into something beautiful that I can share with everyone.</w:t>
        </w:r>
        <w:r w:rsidDel="00000000" w:rsidR="00000000" w:rsidRPr="00000000">
          <w:rPr>
            <w:rtl w:val="0"/>
          </w:rPr>
        </w:r>
      </w:ins>
    </w:p>
    <w:p w:rsidR="00000000" w:rsidDel="00000000" w:rsidP="00000000" w:rsidRDefault="00000000" w:rsidRPr="00000000">
      <w:pPr>
        <w:keepNext w:val="0"/>
        <w:keepLines w:val="0"/>
        <w:widowControl w:val="0"/>
        <w:spacing w:after="0" w:before="0" w:line="312" w:lineRule="auto"/>
        <w:ind w:left="360" w:right="0" w:firstLine="0"/>
        <w:jc w:val="left"/>
        <w:rPr>
          <w:ins w:author="Darby, Sue A" w:id="0" w:date="2017-08-16T13:21:00Z"/>
          <w:rFonts w:ascii="Arial" w:cs="Arial" w:eastAsia="Arial" w:hAnsi="Arial"/>
          <w:b w:val="0"/>
          <w:i w:val="0"/>
          <w:smallCaps w:val="0"/>
          <w:strike w:val="0"/>
          <w:color w:val="000000"/>
          <w:sz w:val="22"/>
          <w:szCs w:val="22"/>
          <w:u w:val="none"/>
          <w:shd w:fill="auto" w:val="clear"/>
          <w:vertAlign w:val="baseline"/>
          <w:rPrChange w:author="Darby, Sue A" w:id="4" w:date="2017-08-17T07:37: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37: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0"/>
            <w:jc w:val="left"/>
          </w:pPr>
        </w:pPrChange>
      </w:pPr>
      <w:ins w:author="Darby, Sue A" w:id="0" w:date="2017-08-16T13:21: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looking for opportunities in the Anchorage/Mat-Su Valley of Alaska working with businesses for web development, technical writing and other business needs.</w:t>
        </w:r>
        <w:r w:rsidDel="00000000" w:rsidR="00000000" w:rsidRPr="00000000">
          <w:rPr>
            <w:rtl w:val="0"/>
          </w:rPr>
        </w:r>
      </w:ins>
    </w:p>
    <w:p w:rsidR="00000000" w:rsidDel="00000000" w:rsidP="00000000" w:rsidRDefault="00000000" w:rsidRPr="00000000">
      <w:pPr>
        <w:keepNext w:val="0"/>
        <w:keepLines w:val="0"/>
        <w:widowControl w:val="0"/>
        <w:spacing w:after="0" w:before="0" w:line="240" w:lineRule="auto"/>
        <w:ind w:left="360" w:right="0" w:firstLine="0"/>
        <w:jc w:val="left"/>
        <w:rPr>
          <w:ins w:author="Darby, Sue A" w:id="0" w:date="2017-08-16T13:21:00Z"/>
          <w:rFonts w:ascii="Arial" w:cs="Arial" w:eastAsia="Arial" w:hAnsi="Arial"/>
          <w:b w:val="0"/>
          <w:i w:val="0"/>
          <w:smallCaps w:val="0"/>
          <w:strike w:val="0"/>
          <w:color w:val="000000"/>
          <w:sz w:val="22"/>
          <w:szCs w:val="22"/>
          <w:u w:val="none"/>
          <w:shd w:fill="auto" w:val="clear"/>
          <w:vertAlign w:val="baseline"/>
          <w:rPrChange w:author="Darby, Sue A" w:id="6" w:date="2017-08-17T07:37: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37: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pPr>
        </w:pPrChange>
      </w:pPr>
      <w:ins w:author="Darby, Sue A" w:id="0" w:date="2017-08-16T13:21: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Skills: HTML, CSS, JavaScript, WordPress, Technical Writing, Problem Solving</w:t>
        </w:r>
        <w:r w:rsidDel="00000000" w:rsidR="00000000" w:rsidRPr="00000000">
          <w:rPr>
            <w:rtl w:val="0"/>
          </w:rPr>
        </w:r>
      </w:ins>
    </w:p>
    <w:p w:rsidR="00000000" w:rsidDel="00000000" w:rsidP="00000000" w:rsidRDefault="00000000" w:rsidRPr="00000000">
      <w:pPr>
        <w:keepNext w:val="0"/>
        <w:keepLines w:val="0"/>
        <w:widowControl w:val="0"/>
        <w:spacing w:after="0" w:before="0" w:line="240" w:lineRule="auto"/>
        <w:ind w:left="360" w:right="0" w:firstLine="0"/>
        <w:jc w:val="left"/>
        <w:rPr>
          <w:ins w:author="Darby, Sue A" w:id="0" w:date="2017-08-16T13:21:00Z"/>
          <w:del w:author="Darby, Sue A" w:id="7" w:date="2017-08-16T13:25:00Z"/>
          <w:rFonts w:ascii="Arial" w:cs="Arial" w:eastAsia="Arial" w:hAnsi="Arial"/>
          <w:b w:val="0"/>
          <w:i w:val="0"/>
          <w:smallCaps w:val="0"/>
          <w:strike w:val="0"/>
          <w:color w:val="000000"/>
          <w:sz w:val="22"/>
          <w:szCs w:val="22"/>
          <w:u w:val="none"/>
          <w:shd w:fill="auto" w:val="clear"/>
          <w:vertAlign w:val="baseline"/>
          <w:rPrChange w:author="Darby, Sue A" w:id="9" w:date="2017-08-17T07:37: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37: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pPr>
        </w:pPrChange>
      </w:pPr>
      <w:ins w:author="Darby, Sue A" w:id="0" w:date="2017-08-16T13:21: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RELOCATION** REMOTE OK** ANCHORAGE ALASKA AREA FOR IN PERSON ONLY**</w:t>
        </w:r>
        <w:del w:author="Darby, Sue A" w:id="7" w:date="2017-08-16T13:25:00Z">
          <w:r w:rsidDel="00000000" w:rsidR="00000000" w:rsidRPr="00000000">
            <w:rPr>
              <w:rtl w:val="0"/>
            </w:rPr>
          </w:r>
        </w:del>
      </w:ins>
    </w:p>
    <w:p w:rsidR="00000000" w:rsidDel="00000000" w:rsidP="00000000" w:rsidRDefault="00000000" w:rsidRPr="00000000">
      <w:pPr>
        <w:keepNext w:val="0"/>
        <w:keepLines w:val="0"/>
        <w:widowControl w:val="0"/>
        <w:spacing w:after="0" w:before="0" w:line="240" w:lineRule="auto"/>
        <w:ind w:left="360" w:right="0" w:firstLine="0"/>
        <w:jc w:val="left"/>
        <w:rPr>
          <w:ins w:author="Darby, Sue A" w:id="0" w:date="2017-08-16T13:21:00Z"/>
          <w:rFonts w:ascii="Arial" w:cs="Arial" w:eastAsia="Arial" w:hAnsi="Arial"/>
          <w:b w:val="0"/>
          <w:i w:val="0"/>
          <w:smallCaps w:val="0"/>
          <w:strike w:val="0"/>
          <w:color w:val="000000"/>
          <w:sz w:val="22"/>
          <w:szCs w:val="22"/>
          <w:u w:val="none"/>
          <w:shd w:fill="auto" w:val="clear"/>
          <w:vertAlign w:val="baseline"/>
          <w:rPrChange w:author="Darby, Sue A" w:id="11" w:date="2017-08-17T07:37: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37: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pPr>
        </w:pPrChange>
      </w:pPr>
      <w:ins w:author="Darby, Sue A" w:id="0" w:date="2017-08-16T13:21:00Z">
        <w:del w:author="Darby, Sue A" w:id="7" w:date="2017-08-16T13:25: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TIME PERMANENT**NO CONTRACTS**</w:t>
        </w:r>
        <w:r w:rsidDel="00000000" w:rsidR="00000000" w:rsidRPr="00000000">
          <w:rPr>
            <w:rtl w:val="0"/>
          </w:rPr>
        </w:r>
      </w:ins>
    </w:p>
    <w:p w:rsidR="00000000" w:rsidDel="00000000" w:rsidP="00000000" w:rsidRDefault="00000000" w:rsidRPr="00000000">
      <w:pPr>
        <w:keepNext w:val="0"/>
        <w:keepLines w:val="0"/>
        <w:widowControl w:val="0"/>
        <w:numPr>
          <w:ilvl w:val="0"/>
          <w:numId w:val="4"/>
        </w:numPr>
        <w:spacing w:after="0" w:before="179" w:line="312" w:lineRule="auto"/>
        <w:ind w:left="720" w:right="0" w:hanging="360"/>
        <w:contextualSpacing w:val="0"/>
        <w:jc w:val="left"/>
        <w:rPr>
          <w:strike w:val="1"/>
          <w:rPrChange w:author="Darby, Sue A" w:id="15" w:date="2017-08-16T13:24: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6T13:24: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79" w:line="312" w:lineRule="auto"/>
            <w:ind w:left="720" w:right="0" w:hanging="360"/>
            <w:contextualSpacing w:val="0"/>
            <w:jc w:val="left"/>
          </w:pPr>
        </w:pPrChange>
      </w:pPr>
      <w:del w:author="Darby, Sue A" w:id="12" w:date="2017-08-16T07:33:00Z">
        <w:r w:rsidDel="00000000" w:rsidR="00000000" w:rsidRPr="00000000">
          <w:rPr>
            <w:rFonts w:ascii="Times New Roman" w:cs="Times New Roman" w:eastAsia="Times New Roman" w:hAnsi="Times New Roman"/>
            <w:b w:val="0"/>
            <w:i w:val="0"/>
            <w:smallCaps w:val="0"/>
            <w:strike w:val="1"/>
            <w:color w:val="000000"/>
            <w:sz w:val="24"/>
            <w:szCs w:val="24"/>
            <w:u w:val="none"/>
            <w:vertAlign w:val="baseline"/>
            <w:rtl w:val="0"/>
            <w:rPrChange w:author="Darby, Sue A" w:id="13" w:date="2017-08-16T13:24:00Z">
              <w:rPr>
                <w:rFonts w:ascii="Times New Roman" w:cs="Times New Roman" w:eastAsia="Times New Roman" w:hAnsi="Times New Roman"/>
                <w:b w:val="0"/>
                <w:i w:val="0"/>
                <w:smallCaps w:val="0"/>
                <w:strike w:val="0"/>
                <w:color w:val="000000"/>
                <w:sz w:val="24"/>
                <w:szCs w:val="24"/>
                <w:u w:val="none"/>
                <w:shd w:fill="auto" w:val="clear"/>
                <w:vertAlign w:val="baseline"/>
              </w:rPr>
            </w:rPrChange>
          </w:rPr>
          <w:delText xml:space="preserve">Sue is a</w:delText>
        </w:r>
      </w:del>
      <w:ins w:author="Darby, Sue A" w:id="12" w:date="2017-08-16T07:33:00Z">
        <w:r w:rsidDel="00000000" w:rsidR="00000000" w:rsidRPr="00000000">
          <w:rPr>
            <w:rFonts w:ascii="Times New Roman" w:cs="Times New Roman" w:eastAsia="Times New Roman" w:hAnsi="Times New Roman"/>
            <w:b w:val="0"/>
            <w:i w:val="0"/>
            <w:smallCaps w:val="0"/>
            <w:strike w:val="1"/>
            <w:color w:val="000000"/>
            <w:sz w:val="24"/>
            <w:szCs w:val="24"/>
            <w:u w:val="none"/>
            <w:vertAlign w:val="baseline"/>
            <w:rtl w:val="0"/>
            <w:rPrChange w:author="Darby, Sue A" w:id="13" w:date="2017-08-16T13:24:00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A</w:t>
        </w:r>
      </w:ins>
      <w:r w:rsidDel="00000000" w:rsidR="00000000" w:rsidRPr="00000000">
        <w:rPr>
          <w:rFonts w:ascii="Times New Roman" w:cs="Times New Roman" w:eastAsia="Times New Roman" w:hAnsi="Times New Roman"/>
          <w:b w:val="0"/>
          <w:i w:val="0"/>
          <w:smallCaps w:val="0"/>
          <w:strike w:val="1"/>
          <w:color w:val="000000"/>
          <w:sz w:val="24"/>
          <w:szCs w:val="24"/>
          <w:u w:val="none"/>
          <w:vertAlign w:val="baseline"/>
          <w:rtl w:val="0"/>
          <w:rPrChange w:author="Darby, Sue A" w:id="13" w:date="2017-08-16T13:24:00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rPr>
          <w:del w:author="Darby, Sue A" w:id="16" w:date="2017-08-16T07:36:00Z"/>
          <w:rFonts w:ascii="Times New Roman" w:cs="Times New Roman" w:eastAsia="Times New Roman" w:hAnsi="Times New Roman"/>
          <w:b w:val="0"/>
          <w:i w:val="0"/>
          <w:smallCaps w:val="0"/>
          <w:strike w:val="0"/>
          <w:color w:val="000000"/>
          <w:sz w:val="24"/>
          <w:szCs w:val="24"/>
          <w:u w:val="none"/>
          <w:vertAlign w:val="baseline"/>
          <w:rPrChange w:author="Darby, Sue A" w:id="17" w:date="2017-08-16T13:24:00Z">
            <w:rPr>
              <w:rFonts w:ascii="Times New Roman" w:cs="Times New Roman" w:eastAsia="Times New Roman" w:hAnsi="Times New Roman"/>
              <w:b w:val="0"/>
              <w:i w:val="0"/>
              <w:smallCaps w:val="0"/>
              <w:strike w:val="0"/>
              <w:color w:val="000000"/>
              <w:sz w:val="31"/>
              <w:szCs w:val="31"/>
              <w:u w:val="none"/>
              <w:shd w:fill="auto" w:val="clear"/>
              <w:vertAlign w:val="baseline"/>
            </w:rPr>
          </w:rPrChange>
        </w:rPr>
        <w:pPrChange w:author="Darby, Sue A" w:id="0" w:date="2017-08-16T13:24:00Z">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pPr>
        </w:pPrChange>
      </w:pPr>
      <w:del w:author="Darby, Sue A" w:id="16" w:date="2017-08-16T07:36:00Z">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0"/>
        <w:jc w:val="left"/>
        <w:rPr>
          <w:del w:author="Darby, Sue A" w:id="16" w:date="2017-08-16T07:36: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6" w:date="2017-08-16T07:36: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Sue is currently looking for opportunities in the Mat-Su Valley (Alaska) working with businesses for administrative, web development, technical writing or other business needs.</w:delText>
        </w:r>
      </w:del>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del w:author="Darby, Sue A" w:id="16" w:date="2017-08-16T07:36:00Z"/>
          <w:rFonts w:ascii="Times New Roman" w:cs="Times New Roman" w:eastAsia="Times New Roman" w:hAnsi="Times New Roman"/>
          <w:b w:val="0"/>
          <w:i w:val="0"/>
          <w:smallCaps w:val="0"/>
          <w:strike w:val="0"/>
          <w:color w:val="000000"/>
          <w:sz w:val="31"/>
          <w:szCs w:val="31"/>
          <w:u w:val="none"/>
          <w:shd w:fill="auto" w:val="clear"/>
          <w:vertAlign w:val="baseline"/>
        </w:rPr>
      </w:pPr>
      <w:del w:author="Darby, Sue A" w:id="16" w:date="2017-08-16T07:36:00Z">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del w:author="Darby, Sue A" w:id="16" w:date="2017-08-16T07:36: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6" w:date="2017-08-16T07:36: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**NO RELOCATION** REMOTE OK** ANCHORAGE ALASKA AREA FOR IN PERSON ONLY**</w:delText>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del w:author="Darby, Sue A" w:id="16" w:date="2017-08-16T07:36: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6" w:date="2017-08-16T07:36: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**FULL TIME PERMANENT**NO CONTRACTS**</w:delText>
        </w:r>
      </w:del>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25400" cy="25400"/>
                <wp:effectExtent b="0" l="0" r="0" t="0"/>
                <wp:wrapTopAndBottom distB="0" distT="0"/>
                <wp:docPr id="1"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25400" cy="254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6" w:line="240" w:lineRule="auto"/>
        <w:ind w:left="720" w:right="0" w:hanging="36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32"/>
          <w:szCs w:val="32"/>
          <w:u w:val="none"/>
          <w:shd w:fill="auto" w:val="clear"/>
          <w:vertAlign w:val="baseline"/>
          <w:rtl w:val="0"/>
        </w:rPr>
        <w:t xml:space="preserve">Experience</w:t>
      </w:r>
      <w:r w:rsidDel="00000000" w:rsidR="00000000" w:rsidRPr="00000000">
        <w:rPr>
          <w:rtl w:val="0"/>
        </w:rPr>
      </w:r>
    </w:p>
    <w:p w:rsidR="00000000" w:rsidDel="00000000" w:rsidP="00000000" w:rsidRDefault="00000000" w:rsidRPr="00000000">
      <w:pPr>
        <w:pStyle w:val="Heading4"/>
        <w:ind w:left="360" w:firstLine="0"/>
        <w:rPr>
          <w:ins w:author="Darby, Sue A" w:id="19" w:date="2017-08-16T07:37:00Z"/>
          <w:rFonts w:ascii="Arial" w:cs="Arial" w:eastAsia="Arial" w:hAnsi="Arial"/>
          <w:b w:val="0"/>
          <w:i w:val="0"/>
          <w:smallCaps w:val="0"/>
          <w:strike w:val="0"/>
          <w:color w:val="000000"/>
          <w:sz w:val="22"/>
          <w:szCs w:val="22"/>
          <w:u w:val="none"/>
          <w:shd w:fill="auto" w:val="clear"/>
          <w:vertAlign w:val="baseline"/>
          <w:rPrChange w:author="Darby, Sue A" w:id="21" w:date="2017-08-17T07:48:00Z">
            <w:rPr/>
          </w:rPrChange>
        </w:rPr>
        <w:pPrChange w:author="Darby, Sue A" w:id="0" w:date="2017-08-17T07:48:00Z">
          <w:pPr>
            <w:pStyle w:val="Heading4"/>
            <w:numPr>
              <w:ilvl w:val="0"/>
              <w:numId w:val="4"/>
            </w:numPr>
            <w:ind w:left="720" w:hanging="360"/>
            <w:contextualSpacing w:val="0"/>
          </w:pPr>
        </w:pPrChange>
      </w:pPr>
      <w:ins w:author="Darby, Sue A" w:id="19" w:date="2017-08-16T07:37:00Z">
        <w:r w:rsidDel="00000000" w:rsidR="00000000" w:rsidRPr="00000000">
          <w:rPr>
            <w:rtl w:val="0"/>
          </w:rPr>
          <w:t xml:space="preserve">Web Master, Project Manager, Designer, Owner at Sue's Tiny Costumes</w:t>
        </w:r>
        <w:r w:rsidDel="00000000" w:rsidR="00000000" w:rsidRPr="00000000">
          <w:rPr>
            <w:rtl w:val="0"/>
          </w:rPr>
        </w:r>
      </w:ins>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51" w:line="316" w:lineRule="auto"/>
        <w:ind w:left="720" w:right="0" w:hanging="360"/>
        <w:contextualSpacing w:val="0"/>
        <w:jc w:val="left"/>
        <w:rPr>
          <w:ins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ins w:author="Darby, Sue A" w:id="19" w:date="2017-08-16T07:37: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September 1995 - Present </w:t>
        </w: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No solicitations please!</w:t>
        </w:r>
        <w:r w:rsidDel="00000000" w:rsidR="00000000" w:rsidRPr="00000000">
          <w:rPr>
            <w:rtl w:val="0"/>
          </w:rPr>
        </w:r>
      </w:ins>
    </w:p>
    <w:p w:rsidR="00000000" w:rsidDel="00000000" w:rsidP="00000000" w:rsidRDefault="00000000" w:rsidRPr="00000000">
      <w:pPr>
        <w:keepNext w:val="0"/>
        <w:keepLines w:val="0"/>
        <w:widowControl w:val="0"/>
        <w:spacing w:after="0" w:before="0" w:line="312" w:lineRule="auto"/>
        <w:ind w:left="360" w:right="0" w:firstLine="0"/>
        <w:jc w:val="left"/>
        <w:rPr>
          <w:ins w:author="Darby, Sue A" w:id="19" w:date="2017-08-16T07:37:00Z"/>
          <w:rFonts w:ascii="Arial" w:cs="Arial" w:eastAsia="Arial" w:hAnsi="Arial"/>
          <w:b w:val="0"/>
          <w:i w:val="0"/>
          <w:smallCaps w:val="0"/>
          <w:strike w:val="0"/>
          <w:color w:val="000000"/>
          <w:sz w:val="22"/>
          <w:szCs w:val="22"/>
          <w:u w:val="none"/>
          <w:shd w:fill="auto" w:val="clear"/>
          <w:vertAlign w:val="baseline"/>
          <w:rPrChange w:author="Darby, Sue A" w:id="23" w:date="2017-08-17T07:42: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4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0"/>
            <w:jc w:val="left"/>
          </w:pPr>
        </w:pPrChange>
      </w:pPr>
      <w:ins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Sue's Tiny Costumes makes patterns in the micro scale designing, planning and creating her own products from concept to completion. </w:t>
        </w:r>
        <w:r w:rsidDel="00000000" w:rsidR="00000000" w:rsidRPr="00000000">
          <w:rPr>
            <w:rtl w:val="0"/>
          </w:rPr>
        </w:r>
      </w:ins>
    </w:p>
    <w:p w:rsidR="00000000" w:rsidDel="00000000" w:rsidP="00000000" w:rsidRDefault="00000000" w:rsidRPr="00000000">
      <w:pPr>
        <w:keepNext w:val="0"/>
        <w:keepLines w:val="0"/>
        <w:widowControl w:val="0"/>
        <w:numPr>
          <w:ilvl w:val="0"/>
          <w:numId w:val="1"/>
        </w:numPr>
        <w:tabs>
          <w:tab w:val="left" w:pos="461"/>
        </w:tabs>
        <w:spacing w:after="0" w:before="84" w:line="240" w:lineRule="auto"/>
        <w:ind w:left="720" w:right="0" w:hanging="360"/>
        <w:contextualSpacing w:val="0"/>
        <w:jc w:val="left"/>
        <w:rPr>
          <w:ins w:author="Darby, Sue A" w:id="19" w:date="2017-08-16T07:37:00Z"/>
          <w:sz w:val="22"/>
          <w:szCs w:val="22"/>
          <w:rPrChange w:author="Darby, Sue A" w:id="25" w:date="2017-08-17T07:42: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4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pPr>
        </w:pPrChange>
      </w:pPr>
      <w:ins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Project management and project planning of technical books and patterns</w:t>
        </w:r>
        <w:r w:rsidDel="00000000" w:rsidR="00000000" w:rsidRPr="00000000">
          <w:rPr>
            <w:rtl w:val="0"/>
          </w:rPr>
        </w:r>
      </w:ins>
    </w:p>
    <w:p w:rsidR="00000000" w:rsidDel="00000000" w:rsidP="00000000" w:rsidRDefault="00000000" w:rsidRPr="00000000">
      <w:pPr>
        <w:keepNext w:val="0"/>
        <w:keepLines w:val="0"/>
        <w:widowControl w:val="0"/>
        <w:numPr>
          <w:ilvl w:val="0"/>
          <w:numId w:val="1"/>
        </w:numPr>
        <w:tabs>
          <w:tab w:val="left" w:pos="461"/>
        </w:tabs>
        <w:spacing w:after="0" w:before="84" w:line="240" w:lineRule="auto"/>
        <w:ind w:left="720" w:right="0" w:hanging="360"/>
        <w:contextualSpacing w:val="0"/>
        <w:jc w:val="left"/>
        <w:rPr>
          <w:ins w:author="Darby, Sue A" w:id="19" w:date="2017-08-16T07:37:00Z"/>
          <w:color w:val="000000"/>
          <w:sz w:val="22"/>
          <w:szCs w:val="22"/>
          <w:rPrChange w:author="Darby, Sue A" w:id="27" w:date="2017-08-17T07:42:00Z">
            <w:rPr>
              <w:rFonts w:ascii="Times New Roman" w:cs="Times New Roman" w:eastAsia="Times New Roman" w:hAnsi="Times New Roman"/>
              <w:b w:val="0"/>
              <w:i w:val="0"/>
              <w:smallCaps w:val="0"/>
              <w:strike w:val="0"/>
              <w:color w:val="666666"/>
              <w:sz w:val="24"/>
              <w:szCs w:val="24"/>
              <w:u w:val="none"/>
              <w:shd w:fill="auto" w:val="clear"/>
              <w:vertAlign w:val="baseline"/>
            </w:rPr>
          </w:rPrChange>
        </w:rPr>
        <w:pPrChange w:author="Darby, Sue A" w:id="0" w:date="2017-08-17T07:4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pPr>
        </w:pPrChange>
      </w:pPr>
      <w:ins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Marketing of new and current patterns via website development, blog content and social media outlets</w:t>
        </w:r>
        <w:r w:rsidDel="00000000" w:rsidR="00000000" w:rsidRPr="00000000">
          <w:rPr>
            <w:rtl w:val="0"/>
          </w:rPr>
        </w:r>
      </w:ins>
    </w:p>
    <w:p w:rsidR="00000000" w:rsidDel="00000000" w:rsidP="00000000" w:rsidRDefault="00000000" w:rsidRPr="00000000">
      <w:pPr>
        <w:keepNext w:val="0"/>
        <w:keepLines w:val="0"/>
        <w:widowControl w:val="0"/>
        <w:numPr>
          <w:ilvl w:val="0"/>
          <w:numId w:val="1"/>
        </w:numPr>
        <w:tabs>
          <w:tab w:val="left" w:pos="461"/>
        </w:tabs>
        <w:spacing w:after="0" w:before="84" w:line="240" w:lineRule="auto"/>
        <w:ind w:left="720" w:right="0" w:hanging="360"/>
        <w:contextualSpacing w:val="0"/>
        <w:jc w:val="left"/>
        <w:rPr>
          <w:ins w:author="Darby, Sue A" w:id="19" w:date="2017-08-16T07:37:00Z"/>
          <w:sz w:val="22"/>
          <w:szCs w:val="22"/>
          <w:rPrChange w:author="Darby, Sue A" w:id="29" w:date="2017-08-17T07:42: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4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pPr>
        </w:pPrChange>
      </w:pPr>
      <w:ins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Published author of 2 books and over 100 sewing patterns</w:t>
        </w:r>
        <w:r w:rsidDel="00000000" w:rsidR="00000000" w:rsidRPr="00000000">
          <w:rPr>
            <w:rtl w:val="0"/>
          </w:rPr>
        </w:r>
      </w:ins>
    </w:p>
    <w:p w:rsidR="00000000" w:rsidDel="00000000" w:rsidP="00000000" w:rsidRDefault="00000000" w:rsidRPr="00000000">
      <w:pPr>
        <w:keepNext w:val="0"/>
        <w:keepLines w:val="0"/>
        <w:widowControl w:val="0"/>
        <w:numPr>
          <w:ilvl w:val="0"/>
          <w:numId w:val="1"/>
        </w:numPr>
        <w:tabs>
          <w:tab w:val="left" w:pos="461"/>
        </w:tabs>
        <w:spacing w:after="0" w:before="84" w:line="240" w:lineRule="auto"/>
        <w:ind w:left="720" w:right="0" w:hanging="360"/>
        <w:contextualSpacing w:val="0"/>
        <w:jc w:val="left"/>
        <w:rPr>
          <w:ins w:author="Darby, Sue A" w:id="19" w:date="2017-08-16T07:37:00Z"/>
          <w:sz w:val="22"/>
          <w:szCs w:val="22"/>
          <w:rPrChange w:author="Darby, Sue A" w:id="31" w:date="2017-08-17T07:42: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4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pPr>
        </w:pPrChange>
      </w:pPr>
      <w:ins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Photography of finished items for patterns and website</w:t>
        </w:r>
        <w:r w:rsidDel="00000000" w:rsidR="00000000" w:rsidRPr="00000000">
          <w:rPr>
            <w:rtl w:val="0"/>
          </w:rPr>
        </w:r>
      </w:ins>
    </w:p>
    <w:p w:rsidR="00000000" w:rsidDel="00000000" w:rsidP="00000000" w:rsidRDefault="00000000" w:rsidRPr="00000000">
      <w:pPr>
        <w:keepNext w:val="0"/>
        <w:keepLines w:val="0"/>
        <w:widowControl w:val="0"/>
        <w:numPr>
          <w:ilvl w:val="0"/>
          <w:numId w:val="1"/>
        </w:numPr>
        <w:tabs>
          <w:tab w:val="left" w:pos="461"/>
        </w:tabs>
        <w:spacing w:after="0" w:before="84" w:line="312" w:lineRule="auto"/>
        <w:ind w:left="720" w:right="0" w:hanging="360"/>
        <w:contextualSpacing w:val="0"/>
        <w:jc w:val="left"/>
        <w:rPr>
          <w:ins w:author="Darby, Sue A" w:id="19" w:date="2017-08-16T07:37:00Z"/>
          <w:color w:val="000000"/>
          <w:sz w:val="22"/>
          <w:szCs w:val="22"/>
          <w:rPrChange w:author="Darby, Sue A" w:id="33" w:date="2017-08-17T07:42:00Z">
            <w:rPr>
              <w:rFonts w:ascii="Times New Roman" w:cs="Times New Roman" w:eastAsia="Times New Roman" w:hAnsi="Times New Roman"/>
              <w:b w:val="0"/>
              <w:i w:val="0"/>
              <w:smallCaps w:val="0"/>
              <w:strike w:val="0"/>
              <w:color w:val="666666"/>
              <w:sz w:val="24"/>
              <w:szCs w:val="24"/>
              <w:u w:val="none"/>
              <w:shd w:fill="auto" w:val="clear"/>
              <w:vertAlign w:val="baseline"/>
            </w:rPr>
          </w:rPrChange>
        </w:rPr>
        <w:pPrChange w:author="Darby, Sue A" w:id="0" w:date="2017-08-17T07:4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312" w:lineRule="auto"/>
            <w:ind w:left="720" w:right="0" w:hanging="360"/>
            <w:contextualSpacing w:val="0"/>
            <w:jc w:val="left"/>
          </w:pPr>
        </w:pPrChange>
      </w:pPr>
      <w:ins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Website design, development and management including new content and security </w:t>
        </w:r>
        <w:r w:rsidDel="00000000" w:rsidR="00000000" w:rsidRPr="00000000">
          <w:rPr>
            <w:rtl w:val="0"/>
          </w:rPr>
        </w:r>
      </w:ins>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312" w:lineRule="auto"/>
        <w:ind w:left="720" w:right="0" w:hanging="360"/>
        <w:contextualSpacing w:val="0"/>
        <w:jc w:val="left"/>
        <w:rPr>
          <w:ins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ins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Awards &amp; Publications</w:t>
        </w:r>
        <w:r w:rsidDel="00000000" w:rsidR="00000000" w:rsidRPr="00000000">
          <w:rPr>
            <w:rtl w:val="0"/>
          </w:rPr>
        </w:r>
      </w:ins>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4" w:line="240" w:lineRule="auto"/>
        <w:ind w:left="720" w:right="0" w:hanging="360"/>
        <w:contextualSpacing w:val="0"/>
        <w:jc w:val="left"/>
        <w:rPr>
          <w:ins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ins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International Doll Magazine, Pattern Consultant 6 published patterns 2004-2005</w:t>
        </w:r>
        <w:r w:rsidDel="00000000" w:rsidR="00000000" w:rsidRPr="00000000">
          <w:rPr>
            <w:rtl w:val="0"/>
          </w:rPr>
        </w:r>
      </w:ins>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ins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ins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Dolls In Miniature- article 2005</w:t>
        </w:r>
        <w:r w:rsidDel="00000000" w:rsidR="00000000" w:rsidRPr="00000000">
          <w:rPr>
            <w:rtl w:val="0"/>
          </w:rPr>
        </w:r>
      </w:ins>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ins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ins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Doll Castle News- article 2005</w:t>
        </w:r>
        <w:r w:rsidDel="00000000" w:rsidR="00000000" w:rsidRPr="00000000">
          <w:rPr>
            <w:rtl w:val="0"/>
          </w:rPr>
        </w:r>
      </w:ins>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ins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ins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State Fair 2005 Little Bo Peep and her Sheep (Kitty Collier &amp; Tiny Betsy)</w:t>
        </w:r>
        <w:r w:rsidDel="00000000" w:rsidR="00000000" w:rsidRPr="00000000">
          <w:rPr>
            <w:rtl w:val="0"/>
          </w:rPr>
        </w:r>
      </w:ins>
    </w:p>
    <w:p w:rsidR="00000000" w:rsidDel="00000000" w:rsidP="00000000" w:rsidRDefault="00000000" w:rsidRPr="00000000">
      <w:pPr>
        <w:pStyle w:val="Heading4"/>
        <w:numPr>
          <w:ilvl w:val="0"/>
          <w:numId w:val="4"/>
        </w:numPr>
        <w:spacing w:before="144" w:lineRule="auto"/>
        <w:ind w:left="720" w:hanging="360"/>
        <w:contextualSpacing w:val="0"/>
        <w:rPr>
          <w:del w:author="Darby, Sue A" w:id="19" w:date="2017-08-16T07:37:00Z"/>
        </w:rPr>
      </w:pPr>
      <w:del w:author="Darby, Sue A" w:id="19" w:date="2017-08-16T07:37:00Z">
        <w:r w:rsidDel="00000000" w:rsidR="00000000" w:rsidRPr="00000000">
          <w:rPr>
            <w:rtl w:val="0"/>
          </w:rPr>
          <w:delText xml:space="preserve">Senior Services Technician</w:delText>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51" w:line="316"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May 2008 - Present </w:delText>
        </w: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Available 2 weeks notice!</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5" w:line="312"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Key Contributions Certification</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3" w:line="240"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66% improvement of workflow processes</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85% increase in data collection &amp; notification efficiency</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50%; improved time management; reduce management’s information systems data entry</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312"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Process 1500+ incoming applications, distribute to reviewers and issue reminder letters to providers who are untimely</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4" w:line="240"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Process over 5,000 files for archives or off site storage equaling over 160 cubic feet of paper</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72" w:line="312"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Master user for MS Office 2003-2013 including testing of newer computer builds for IT as super user Compliance</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4" w:line="240"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Participates in planning and developing system work orders to improve systems support for the unit.</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3" w:line="240"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Build Master Site Review Tool improving data collection and notification efficiency by 85%</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3" w:line="312"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Maintain calendar and email management for team tracking during travel "Other Duties as Assigned"</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4" w:line="312"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Unit SharePoint Administrator and Manager building tools to track processes that internal DS3 database does not currently</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4" w:line="312"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SME called on to define unit needs for reporting in new database system during development stages Promotion in 2014</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4" w:line="240"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See www.sue-a-darby for details on older SOA positions</w:delText>
        </w:r>
        <w:r w:rsidDel="00000000" w:rsidR="00000000" w:rsidRPr="00000000">
          <w:rPr>
            <w:rtl w:val="0"/>
          </w:rPr>
        </w:r>
      </w:del>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del w:author="Darby, Sue A" w:id="19" w:date="2017-08-16T07:37:00Z"/>
          <w:rFonts w:ascii="Times New Roman" w:cs="Times New Roman" w:eastAsia="Times New Roman" w:hAnsi="Times New Roman"/>
          <w:b w:val="0"/>
          <w:i w:val="0"/>
          <w:smallCaps w:val="0"/>
          <w:strike w:val="0"/>
          <w:color w:val="000000"/>
          <w:sz w:val="25"/>
          <w:szCs w:val="25"/>
          <w:u w:val="none"/>
          <w:shd w:fill="auto" w:val="clear"/>
          <w:vertAlign w:val="baseline"/>
        </w:rPr>
      </w:pPr>
      <w:del w:author="Darby, Sue A" w:id="19" w:date="2017-08-16T07:37:00Z">
        <w:r w:rsidDel="00000000" w:rsidR="00000000" w:rsidRPr="00000000">
          <w:rPr>
            <w:rtl w:val="0"/>
          </w:rPr>
        </w:r>
      </w:del>
    </w:p>
    <w:p w:rsidR="00000000" w:rsidDel="00000000" w:rsidP="00000000" w:rsidRDefault="00000000" w:rsidRPr="00000000">
      <w:pPr>
        <w:pStyle w:val="Heading4"/>
        <w:numPr>
          <w:ilvl w:val="0"/>
          <w:numId w:val="4"/>
        </w:numPr>
        <w:ind w:left="720" w:hanging="360"/>
        <w:contextualSpacing w:val="0"/>
        <w:rPr>
          <w:del w:author="Darby, Sue A" w:id="19" w:date="2017-08-16T07:37:00Z"/>
        </w:rPr>
      </w:pPr>
      <w:del w:author="Darby, Sue A" w:id="19" w:date="2017-08-16T07:37:00Z">
        <w:r w:rsidDel="00000000" w:rsidR="00000000" w:rsidRPr="00000000">
          <w:rPr>
            <w:rtl w:val="0"/>
          </w:rPr>
          <w:delText xml:space="preserve">Owner, Designer, Web Master at Sue's Tiny Costumes</w:delText>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51" w:line="316"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September 1995 - Present </w:delText>
        </w: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No solicitations please!</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spacing w:after="0" w:before="0" w:line="312" w:lineRule="auto"/>
        <w:ind w:left="720" w:right="0" w:hanging="360"/>
        <w:contextualSpacing w:val="0"/>
        <w:jc w:val="left"/>
        <w:rPr>
          <w:del w:author="Darby, Sue A" w:id="19" w:date="2017-08-16T07:37:00Z"/>
          <w:rPrChange w:author="Darby, Sue A" w:id="35" w:date="2017-08-16T07:36: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6T07:36: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5" w:line="312" w:lineRule="auto"/>
            <w:ind w:left="720" w:right="0" w:hanging="360"/>
            <w:contextualSpacing w:val="0"/>
            <w:jc w:val="left"/>
          </w:pPr>
        </w:pPrChange>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4" w:line="240"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Key Contributions</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Project planning of technical books and patterns</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Project management of pattern drafting projects</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Published author of 2 books and over 100 sewing patterns</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Photography of finished items for patterns and website</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312"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Website design, development and management including new content and security Awards &amp; Publications</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4" w:line="240"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International Doll Magazine, Pattern Consultant 6 published patterns 2004-2005</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Dolls In Miniature- article 2005</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Doll Castle News- article 2005</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del w:author="Darby, Sue A" w:id="19" w:date="2017-08-16T07:37:00Z"/>
          <w:rFonts w:ascii="Times New Roman" w:cs="Times New Roman" w:eastAsia="Times New Roman" w:hAnsi="Times New Roman"/>
          <w:b w:val="0"/>
          <w:i w:val="0"/>
          <w:smallCaps w:val="0"/>
          <w:strike w:val="0"/>
          <w:color w:val="000000"/>
          <w:sz w:val="24"/>
          <w:szCs w:val="24"/>
          <w:u w:val="none"/>
          <w:shd w:fill="auto" w:val="clear"/>
          <w:vertAlign w:val="baseline"/>
        </w:rPr>
      </w:pPr>
      <w:del w:author="Darby, Sue A" w:id="19" w:date="2017-08-16T07:37: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State Fair 2005 Little Bo Peep and her Sheep (Kitty Collier &amp; Tiny Betsy)</w:delText>
        </w:r>
        <w:r w:rsidDel="00000000" w:rsidR="00000000" w:rsidRPr="00000000">
          <w:rPr>
            <w:rtl w:val="0"/>
          </w:rPr>
        </w:r>
      </w:del>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del w:author="Darby, Sue A" w:id="19" w:date="2017-08-16T07:37:00Z"/>
          <w:rFonts w:ascii="Times New Roman" w:cs="Times New Roman" w:eastAsia="Times New Roman" w:hAnsi="Times New Roman"/>
          <w:b w:val="0"/>
          <w:i w:val="0"/>
          <w:smallCaps w:val="0"/>
          <w:strike w:val="0"/>
          <w:color w:val="000000"/>
          <w:sz w:val="25"/>
          <w:szCs w:val="25"/>
          <w:u w:val="none"/>
          <w:shd w:fill="auto" w:val="clear"/>
          <w:vertAlign w:val="baseline"/>
        </w:rPr>
      </w:pPr>
      <w:del w:author="Darby, Sue A" w:id="19" w:date="2017-08-16T07:37:00Z">
        <w:r w:rsidDel="00000000" w:rsidR="00000000" w:rsidRPr="00000000">
          <w:rPr>
            <w:rtl w:val="0"/>
          </w:rPr>
        </w:r>
      </w:del>
    </w:p>
    <w:p w:rsidR="00000000" w:rsidDel="00000000" w:rsidP="00000000" w:rsidRDefault="00000000" w:rsidRPr="00000000">
      <w:pPr>
        <w:pStyle w:val="Heading4"/>
        <w:numPr>
          <w:ilvl w:val="0"/>
          <w:numId w:val="4"/>
        </w:numPr>
        <w:ind w:left="720" w:hanging="360"/>
        <w:contextualSpacing w:val="0"/>
        <w:rPr/>
      </w:pPr>
      <w:r w:rsidDel="00000000" w:rsidR="00000000" w:rsidRPr="00000000">
        <w:rPr>
          <w:rtl w:val="0"/>
        </w:rPr>
        <w:t xml:space="preserve">Business Consultant at Alaska Office Specialists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310"/>
        </w:tabs>
        <w:spacing w:after="0" w:before="51" w:line="316"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October 2008 - January 2017 </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(8 years 4 months) </w:t>
      </w: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No solicitations please!</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72" w:line="312"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Alaska Office Specialists started as a virtual assistant service and has </w:t>
      </w:r>
      <w:del w:author="Darby, Sue A" w:id="36"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morphed </w:delText>
        </w:r>
      </w:del>
      <w:ins w:author="Darby, Sue A" w:id="36"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evolved </w:t>
        </w:r>
      </w:ins>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into a website management service for craft businesses</w:t>
      </w:r>
      <w:del w:author="Darby, Sue A" w:id="37" w:date="2017-08-16T07:41: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delText>
        </w:r>
      </w:del>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4"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WordPress management, installation, updates and security of 10+ sites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HTML editing and scratch coding including using Bootstrap Framework or other systems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CSS editing and scratch coding using various frameworks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JavaScript including node.js and angular</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FTP management of websites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Social Media management including Facebook, Twitter and LinkedIn both manually and with Hootsuite</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Manage content on cloud based services such as DropBox, Google Drive, Toodledo and others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pPr>
        <w:pStyle w:val="Heading4"/>
        <w:numPr>
          <w:ilvl w:val="0"/>
          <w:numId w:val="4"/>
        </w:numPr>
        <w:ind w:left="720" w:hanging="360"/>
        <w:contextualSpacing w:val="0"/>
        <w:rPr/>
      </w:pPr>
      <w:r w:rsidDel="00000000" w:rsidR="00000000" w:rsidRPr="00000000">
        <w:rPr>
          <w:rtl w:val="0"/>
        </w:rPr>
        <w:t xml:space="preserve">Webmistress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51"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October 2015  -  December 2016 </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(1 year 3 months)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8" w:line="312"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Recruited to work on iA3’s website during the </w:t>
      </w:r>
      <w:del w:author="Darby, Sue A" w:id="38" w:date="2017-08-16T07:35: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start up</w:delText>
        </w:r>
      </w:del>
      <w:ins w:author="Darby, Sue A" w:id="38" w:date="2017-08-16T07:35: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startup</w:t>
        </w:r>
      </w:ins>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 phase for website management and content development</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4"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Facebook and Twitter account management</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4" w:line="312"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Gaining technical knowledge and expertise regarding the hardware and software of the iA3 EdgeBrain a micro PC controlling industrial level water systems</w:t>
      </w:r>
      <w:r w:rsidDel="00000000" w:rsidR="00000000" w:rsidRPr="00000000">
        <w:rPr>
          <w:rtl w:val="0"/>
        </w:rPr>
      </w:r>
    </w:p>
    <w:p w:rsidR="00000000" w:rsidDel="00000000" w:rsidP="00000000" w:rsidRDefault="00000000" w:rsidRPr="00000000">
      <w:pPr>
        <w:pStyle w:val="Heading4"/>
        <w:numPr>
          <w:ilvl w:val="0"/>
          <w:numId w:val="4"/>
        </w:numPr>
        <w:spacing w:before="144" w:lineRule="auto"/>
        <w:ind w:left="720" w:hanging="360"/>
        <w:contextualSpacing w:val="0"/>
        <w:rPr>
          <w:ins w:author="Darby, Sue A" w:id="39" w:date="2017-08-16T07:43:00Z"/>
        </w:rPr>
      </w:pPr>
      <w:ins w:author="Darby, Sue A" w:id="39" w:date="2017-08-16T07:43:00Z">
        <w:r w:rsidDel="00000000" w:rsidR="00000000" w:rsidRPr="00000000">
          <w:rPr>
            <w:rtl w:val="0"/>
          </w:rPr>
          <w:t xml:space="preserve">Senior Services Technician</w:t>
        </w:r>
      </w:ins>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51" w:line="316" w:lineRule="auto"/>
        <w:ind w:left="720" w:right="0" w:hanging="360"/>
        <w:contextualSpacing w:val="0"/>
        <w:jc w:val="left"/>
        <w:rPr>
          <w:ins w:author="Darby, Sue A" w:id="39" w:date="2017-08-16T07:43:00Z"/>
          <w:rFonts w:ascii="Times New Roman" w:cs="Times New Roman" w:eastAsia="Times New Roman" w:hAnsi="Times New Roman"/>
          <w:b w:val="0"/>
          <w:i w:val="0"/>
          <w:smallCaps w:val="0"/>
          <w:strike w:val="0"/>
          <w:color w:val="000000"/>
          <w:sz w:val="24"/>
          <w:szCs w:val="24"/>
          <w:u w:val="none"/>
          <w:shd w:fill="auto" w:val="clear"/>
          <w:vertAlign w:val="baseline"/>
        </w:rPr>
      </w:pPr>
      <w:ins w:author="Darby, Sue A" w:id="39" w:date="2017-08-16T07:43: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2008 - Present </w:t>
        </w: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Available 2 weeks notice!</w:t>
        </w:r>
        <w:r w:rsidDel="00000000" w:rsidR="00000000" w:rsidRPr="00000000">
          <w:rPr>
            <w:rtl w:val="0"/>
          </w:rPr>
        </w:r>
      </w:ins>
    </w:p>
    <w:p w:rsidR="00000000" w:rsidDel="00000000" w:rsidP="00000000" w:rsidRDefault="00000000" w:rsidRPr="00000000">
      <w:pPr>
        <w:keepNext w:val="0"/>
        <w:keepLines w:val="0"/>
        <w:widowControl w:val="0"/>
        <w:spacing w:after="0" w:before="0" w:line="312" w:lineRule="auto"/>
        <w:ind w:left="360" w:right="0" w:firstLine="0"/>
        <w:jc w:val="left"/>
        <w:rPr>
          <w:ins w:author="Darby, Sue A" w:id="39" w:date="2017-08-16T07:43:00Z"/>
          <w:rFonts w:ascii="Arial" w:cs="Arial" w:eastAsia="Arial" w:hAnsi="Arial"/>
          <w:b w:val="0"/>
          <w:i w:val="0"/>
          <w:smallCaps w:val="0"/>
          <w:strike w:val="0"/>
          <w:color w:val="000000"/>
          <w:sz w:val="22"/>
          <w:szCs w:val="22"/>
          <w:u w:val="none"/>
          <w:shd w:fill="auto" w:val="clear"/>
          <w:vertAlign w:val="baseline"/>
          <w:rPrChange w:author="Darby, Sue A" w:id="41" w:date="2017-08-17T07:49: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49: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0"/>
            <w:jc w:val="left"/>
          </w:pPr>
        </w:pPrChange>
      </w:pPr>
      <w:ins w:author="Darby, Sue A" w:id="39" w:date="2017-08-16T07:43:00Z">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Sue Darby performs a variety of support and technical functions in the administration of the Provider Certification &amp; Compliance Unit for the Medicaid Home and Community Based Waiver and Personal Care Assistance program. </w:t>
        </w:r>
        <w:r w:rsidDel="00000000" w:rsidR="00000000" w:rsidRPr="00000000">
          <w:rPr>
            <w:rtl w:val="0"/>
          </w:rPr>
        </w:r>
      </w:ins>
    </w:p>
    <w:p w:rsidR="00000000" w:rsidDel="00000000" w:rsidP="00000000" w:rsidRDefault="00000000" w:rsidRPr="00000000">
      <w:pPr>
        <w:keepNext w:val="0"/>
        <w:keepLines w:val="0"/>
        <w:widowControl w:val="0"/>
        <w:numPr>
          <w:ilvl w:val="0"/>
          <w:numId w:val="3"/>
        </w:numPr>
        <w:tabs>
          <w:tab w:val="left" w:pos="481"/>
        </w:tabs>
        <w:spacing w:after="0" w:before="3" w:line="240" w:lineRule="auto"/>
        <w:ind w:left="1080" w:right="0" w:hanging="360"/>
        <w:contextualSpacing w:val="0"/>
        <w:jc w:val="left"/>
        <w:rPr>
          <w:ins w:author="Darby, Sue A" w:id="39" w:date="2017-08-16T07:43:00Z"/>
          <w:sz w:val="24"/>
          <w:szCs w:val="24"/>
          <w:rPrChange w:author="Darby, Sue A" w:id="44"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3" w:line="240" w:lineRule="auto"/>
            <w:ind w:left="720" w:right="0" w:hanging="360"/>
            <w:contextualSpacing w:val="0"/>
            <w:jc w:val="left"/>
          </w:pPr>
        </w:pPrChange>
      </w:pPr>
      <w:ins w:author="Darby, Sue A" w:id="3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42"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66% improvement of workflow processes</w:t>
        </w:r>
        <w:r w:rsidDel="00000000" w:rsidR="00000000" w:rsidRPr="00000000">
          <w:rPr>
            <w:rtl w:val="0"/>
          </w:rPr>
        </w:r>
      </w:ins>
    </w:p>
    <w:p w:rsidR="00000000" w:rsidDel="00000000" w:rsidP="00000000" w:rsidRDefault="00000000" w:rsidRPr="00000000">
      <w:pPr>
        <w:keepNext w:val="0"/>
        <w:keepLines w:val="0"/>
        <w:widowControl w:val="0"/>
        <w:numPr>
          <w:ilvl w:val="0"/>
          <w:numId w:val="3"/>
        </w:numPr>
        <w:tabs>
          <w:tab w:val="left" w:pos="481"/>
        </w:tabs>
        <w:spacing w:after="0" w:before="83" w:line="240" w:lineRule="auto"/>
        <w:ind w:left="1080" w:right="0" w:hanging="360"/>
        <w:contextualSpacing w:val="0"/>
        <w:jc w:val="left"/>
        <w:rPr>
          <w:ins w:author="Darby, Sue A" w:id="39" w:date="2017-08-16T07:43:00Z"/>
          <w:sz w:val="24"/>
          <w:szCs w:val="24"/>
          <w:rPrChange w:author="Darby, Sue A" w:id="47"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pPr>
        </w:pPrChange>
      </w:pPr>
      <w:ins w:author="Darby, Sue A" w:id="3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45"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85% increase in data collection &amp; notification efficiency</w:t>
        </w:r>
        <w:r w:rsidDel="00000000" w:rsidR="00000000" w:rsidRPr="00000000">
          <w:rPr>
            <w:rtl w:val="0"/>
          </w:rPr>
        </w:r>
      </w:ins>
    </w:p>
    <w:p w:rsidR="00000000" w:rsidDel="00000000" w:rsidP="00000000" w:rsidRDefault="00000000" w:rsidRPr="00000000">
      <w:pPr>
        <w:keepNext w:val="0"/>
        <w:keepLines w:val="0"/>
        <w:widowControl w:val="0"/>
        <w:numPr>
          <w:ilvl w:val="0"/>
          <w:numId w:val="3"/>
        </w:numPr>
        <w:tabs>
          <w:tab w:val="left" w:pos="481"/>
        </w:tabs>
        <w:spacing w:after="0" w:before="83" w:line="240" w:lineRule="auto"/>
        <w:ind w:left="1080" w:right="0" w:hanging="360"/>
        <w:contextualSpacing w:val="0"/>
        <w:jc w:val="left"/>
        <w:rPr>
          <w:ins w:author="Darby, Sue A" w:id="39" w:date="2017-08-16T07:43:00Z"/>
          <w:sz w:val="24"/>
          <w:szCs w:val="24"/>
          <w:rPrChange w:author="Darby, Sue A" w:id="50"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pPr>
        </w:pPrChange>
      </w:pPr>
      <w:ins w:author="Darby, Sue A" w:id="3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48"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50%; improved time management; reduce management’s information systems data entry</w:t>
        </w:r>
        <w:r w:rsidDel="00000000" w:rsidR="00000000" w:rsidRPr="00000000">
          <w:rPr>
            <w:rtl w:val="0"/>
          </w:rPr>
        </w:r>
      </w:ins>
    </w:p>
    <w:p w:rsidR="00000000" w:rsidDel="00000000" w:rsidP="00000000" w:rsidRDefault="00000000" w:rsidRPr="00000000">
      <w:pPr>
        <w:keepNext w:val="0"/>
        <w:keepLines w:val="0"/>
        <w:widowControl w:val="0"/>
        <w:numPr>
          <w:ilvl w:val="0"/>
          <w:numId w:val="3"/>
        </w:numPr>
        <w:tabs>
          <w:tab w:val="left" w:pos="481"/>
        </w:tabs>
        <w:spacing w:after="0" w:before="83" w:line="312" w:lineRule="auto"/>
        <w:ind w:left="1080" w:right="0" w:hanging="360"/>
        <w:contextualSpacing w:val="0"/>
        <w:jc w:val="left"/>
        <w:rPr>
          <w:ins w:author="Darby, Sue A" w:id="39" w:date="2017-08-16T07:43:00Z"/>
          <w:sz w:val="24"/>
          <w:szCs w:val="24"/>
          <w:rPrChange w:author="Darby, Sue A" w:id="53"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312" w:lineRule="auto"/>
            <w:ind w:left="720" w:right="0" w:hanging="360"/>
            <w:contextualSpacing w:val="0"/>
            <w:jc w:val="left"/>
          </w:pPr>
        </w:pPrChange>
      </w:pPr>
      <w:ins w:author="Darby, Sue A" w:id="3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51"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Process 1500+ incoming applications, distribute to reviewers and issue reminder letters to providers who are untimely</w:t>
        </w:r>
        <w:r w:rsidDel="00000000" w:rsidR="00000000" w:rsidRPr="00000000">
          <w:rPr>
            <w:rtl w:val="0"/>
          </w:rPr>
        </w:r>
      </w:ins>
    </w:p>
    <w:p w:rsidR="00000000" w:rsidDel="00000000" w:rsidP="00000000" w:rsidRDefault="00000000" w:rsidRPr="00000000">
      <w:pPr>
        <w:keepNext w:val="0"/>
        <w:keepLines w:val="0"/>
        <w:widowControl w:val="0"/>
        <w:numPr>
          <w:ilvl w:val="0"/>
          <w:numId w:val="3"/>
        </w:numPr>
        <w:tabs>
          <w:tab w:val="left" w:pos="481"/>
        </w:tabs>
        <w:spacing w:after="0" w:before="4" w:line="240" w:lineRule="auto"/>
        <w:ind w:left="1080" w:right="0" w:hanging="360"/>
        <w:contextualSpacing w:val="0"/>
        <w:jc w:val="left"/>
        <w:rPr>
          <w:ins w:author="Darby, Sue A" w:id="39" w:date="2017-08-16T07:43:00Z"/>
          <w:sz w:val="24"/>
          <w:szCs w:val="24"/>
          <w:rPrChange w:author="Darby, Sue A" w:id="56"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4" w:line="240" w:lineRule="auto"/>
            <w:ind w:left="720" w:right="0" w:hanging="360"/>
            <w:contextualSpacing w:val="0"/>
            <w:jc w:val="left"/>
          </w:pPr>
        </w:pPrChange>
      </w:pPr>
      <w:ins w:author="Darby, Sue A" w:id="3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54"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Process over 5,000 files for archives or off site storage equaling over 160 cubic feet of paper</w:t>
        </w:r>
        <w:r w:rsidDel="00000000" w:rsidR="00000000" w:rsidRPr="00000000">
          <w:rPr>
            <w:rtl w:val="0"/>
          </w:rPr>
        </w:r>
      </w:ins>
    </w:p>
    <w:p w:rsidR="00000000" w:rsidDel="00000000" w:rsidP="00000000" w:rsidRDefault="00000000" w:rsidRPr="00000000">
      <w:pPr>
        <w:keepNext w:val="0"/>
        <w:keepLines w:val="0"/>
        <w:widowControl w:val="0"/>
        <w:numPr>
          <w:ilvl w:val="0"/>
          <w:numId w:val="3"/>
        </w:numPr>
        <w:tabs>
          <w:tab w:val="left" w:pos="461"/>
        </w:tabs>
        <w:spacing w:after="0" w:before="72" w:line="312" w:lineRule="auto"/>
        <w:ind w:left="1080" w:right="0" w:hanging="360"/>
        <w:contextualSpacing w:val="0"/>
        <w:jc w:val="left"/>
        <w:rPr>
          <w:ins w:author="Darby, Sue A" w:id="39" w:date="2017-08-16T07:43:00Z"/>
          <w:sz w:val="24"/>
          <w:szCs w:val="24"/>
          <w:rPrChange w:author="Darby, Sue A" w:id="59"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72" w:line="312" w:lineRule="auto"/>
            <w:ind w:left="720" w:right="0" w:hanging="360"/>
            <w:contextualSpacing w:val="0"/>
            <w:jc w:val="left"/>
          </w:pPr>
        </w:pPrChange>
      </w:pPr>
      <w:ins w:author="Darby, Sue A" w:id="3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57"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Master user for MS Office 2003-2013 including testing of newer computer builds for IT as super user </w:t>
        </w:r>
        <w:r w:rsidDel="00000000" w:rsidR="00000000" w:rsidRPr="00000000">
          <w:rPr>
            <w:rtl w:val="0"/>
          </w:rPr>
        </w:r>
      </w:ins>
    </w:p>
    <w:p w:rsidR="00000000" w:rsidDel="00000000" w:rsidP="00000000" w:rsidRDefault="00000000" w:rsidRPr="00000000">
      <w:pPr>
        <w:keepNext w:val="0"/>
        <w:keepLines w:val="0"/>
        <w:widowControl w:val="0"/>
        <w:numPr>
          <w:ilvl w:val="0"/>
          <w:numId w:val="3"/>
        </w:numPr>
        <w:tabs>
          <w:tab w:val="left" w:pos="461"/>
        </w:tabs>
        <w:spacing w:after="0" w:before="4" w:line="240" w:lineRule="auto"/>
        <w:ind w:left="1080" w:right="0" w:hanging="360"/>
        <w:contextualSpacing w:val="0"/>
        <w:jc w:val="left"/>
        <w:rPr>
          <w:ins w:author="Darby, Sue A" w:id="39" w:date="2017-08-16T07:43:00Z"/>
          <w:sz w:val="24"/>
          <w:szCs w:val="24"/>
          <w:rPrChange w:author="Darby, Sue A" w:id="62"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4" w:line="240" w:lineRule="auto"/>
            <w:ind w:left="720" w:right="0" w:hanging="360"/>
            <w:contextualSpacing w:val="0"/>
            <w:jc w:val="left"/>
          </w:pPr>
        </w:pPrChange>
      </w:pPr>
      <w:ins w:author="Darby, Sue A" w:id="3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60"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Participates in planning and developing system work orders to improve systems support for the unit.</w:t>
        </w:r>
        <w:r w:rsidDel="00000000" w:rsidR="00000000" w:rsidRPr="00000000">
          <w:rPr>
            <w:rtl w:val="0"/>
          </w:rPr>
        </w:r>
      </w:ins>
    </w:p>
    <w:p w:rsidR="00000000" w:rsidDel="00000000" w:rsidP="00000000" w:rsidRDefault="00000000" w:rsidRPr="00000000">
      <w:pPr>
        <w:keepNext w:val="0"/>
        <w:keepLines w:val="0"/>
        <w:widowControl w:val="0"/>
        <w:numPr>
          <w:ilvl w:val="0"/>
          <w:numId w:val="3"/>
        </w:numPr>
        <w:tabs>
          <w:tab w:val="left" w:pos="461"/>
        </w:tabs>
        <w:spacing w:after="0" w:before="83" w:line="312" w:lineRule="auto"/>
        <w:ind w:left="1080" w:right="0" w:hanging="360"/>
        <w:contextualSpacing w:val="0"/>
        <w:jc w:val="left"/>
        <w:rPr>
          <w:ins w:author="Darby, Sue A" w:id="39" w:date="2017-08-16T07:43:00Z"/>
          <w:sz w:val="24"/>
          <w:szCs w:val="24"/>
          <w:rPrChange w:author="Darby, Sue A" w:id="65"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3" w:line="312" w:lineRule="auto"/>
            <w:ind w:left="720" w:right="0" w:hanging="360"/>
            <w:contextualSpacing w:val="0"/>
            <w:jc w:val="left"/>
          </w:pPr>
        </w:pPrChange>
      </w:pPr>
      <w:ins w:author="Darby, Sue A" w:id="3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63"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Maintain calendar and email management for team tracking during travel </w:t>
        </w:r>
        <w:r w:rsidDel="00000000" w:rsidR="00000000" w:rsidRPr="00000000">
          <w:rPr>
            <w:rtl w:val="0"/>
          </w:rPr>
        </w:r>
      </w:ins>
    </w:p>
    <w:p w:rsidR="00000000" w:rsidDel="00000000" w:rsidP="00000000" w:rsidRDefault="00000000" w:rsidRPr="00000000">
      <w:pPr>
        <w:keepNext w:val="0"/>
        <w:keepLines w:val="0"/>
        <w:widowControl w:val="0"/>
        <w:numPr>
          <w:ilvl w:val="0"/>
          <w:numId w:val="3"/>
        </w:numPr>
        <w:tabs>
          <w:tab w:val="left" w:pos="461"/>
        </w:tabs>
        <w:spacing w:after="0" w:before="4" w:line="312" w:lineRule="auto"/>
        <w:ind w:left="1080" w:right="0" w:hanging="360"/>
        <w:contextualSpacing w:val="0"/>
        <w:jc w:val="left"/>
        <w:rPr>
          <w:ins w:author="Darby, Sue A" w:id="39" w:date="2017-08-16T07:43:00Z"/>
          <w:sz w:val="24"/>
          <w:szCs w:val="24"/>
          <w:rPrChange w:author="Darby, Sue A" w:id="68"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4" w:line="312" w:lineRule="auto"/>
            <w:ind w:left="720" w:right="0" w:hanging="360"/>
            <w:contextualSpacing w:val="0"/>
            <w:jc w:val="left"/>
          </w:pPr>
        </w:pPrChange>
      </w:pPr>
      <w:ins w:author="Darby, Sue A" w:id="3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66"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Unit SharePoint Administrator and Manager building tools to track processes that internal DS3 database does not currently</w:t>
        </w:r>
        <w:r w:rsidDel="00000000" w:rsidR="00000000" w:rsidRPr="00000000">
          <w:rPr>
            <w:rtl w:val="0"/>
          </w:rPr>
        </w:r>
      </w:ins>
    </w:p>
    <w:p w:rsidR="00000000" w:rsidDel="00000000" w:rsidP="00000000" w:rsidRDefault="00000000" w:rsidRPr="00000000">
      <w:pPr>
        <w:keepNext w:val="0"/>
        <w:keepLines w:val="0"/>
        <w:widowControl w:val="0"/>
        <w:numPr>
          <w:ilvl w:val="0"/>
          <w:numId w:val="3"/>
        </w:numPr>
        <w:tabs>
          <w:tab w:val="left" w:pos="461"/>
        </w:tabs>
        <w:spacing w:after="0" w:before="4" w:line="312" w:lineRule="auto"/>
        <w:ind w:left="1080" w:right="0" w:hanging="360"/>
        <w:contextualSpacing w:val="0"/>
        <w:jc w:val="left"/>
        <w:rPr>
          <w:ins w:author="Darby, Sue A" w:id="39" w:date="2017-08-16T07:43:00Z"/>
          <w:sz w:val="24"/>
          <w:szCs w:val="24"/>
          <w:rPrChange w:author="Darby, Sue A" w:id="71"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4" w:line="312" w:lineRule="auto"/>
            <w:ind w:left="720" w:right="0" w:hanging="360"/>
            <w:contextualSpacing w:val="0"/>
            <w:jc w:val="left"/>
          </w:pPr>
        </w:pPrChange>
      </w:pPr>
      <w:ins w:author="Darby, Sue A" w:id="3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69"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SME called on to define unit needs for reporting in new database system during development stages </w:t>
        </w:r>
        <w:r w:rsidDel="00000000" w:rsidR="00000000" w:rsidRPr="00000000">
          <w:rPr>
            <w:rtl w:val="0"/>
          </w:rPr>
        </w:r>
      </w:ins>
    </w:p>
    <w:p w:rsidR="00000000" w:rsidDel="00000000" w:rsidP="00000000" w:rsidRDefault="00000000" w:rsidRPr="00000000">
      <w:pPr>
        <w:keepNext w:val="0"/>
        <w:keepLines w:val="0"/>
        <w:widowControl w:val="0"/>
        <w:numPr>
          <w:ilvl w:val="0"/>
          <w:numId w:val="3"/>
        </w:numPr>
        <w:tabs>
          <w:tab w:val="left" w:pos="461"/>
        </w:tabs>
        <w:spacing w:after="0" w:before="4" w:line="312" w:lineRule="auto"/>
        <w:ind w:left="1080" w:right="0" w:hanging="360"/>
        <w:contextualSpacing w:val="0"/>
        <w:jc w:val="left"/>
        <w:rPr>
          <w:ins w:author="Darby, Sue A" w:id="39" w:date="2017-08-16T07:43:00Z"/>
          <w:color w:val="000000"/>
          <w:sz w:val="22"/>
          <w:szCs w:val="22"/>
          <w:rPrChange w:author="Darby, Sue A" w:id="74" w:date="2017-08-17T07:52:00Z">
            <w:rPr>
              <w:rFonts w:ascii="Times New Roman" w:cs="Times New Roman" w:eastAsia="Times New Roman" w:hAnsi="Times New Roman"/>
              <w:b w:val="0"/>
              <w:i w:val="0"/>
              <w:smallCaps w:val="0"/>
              <w:strike w:val="0"/>
              <w:color w:val="666666"/>
              <w:sz w:val="24"/>
              <w:szCs w:val="24"/>
              <w:u w:val="none"/>
              <w:shd w:fill="auto" w:val="clear"/>
              <w:vertAlign w:val="baseline"/>
            </w:rPr>
          </w:rPrChange>
        </w:rPr>
        <w:pPrChange w:author="Darby, Sue A" w:id="0" w:date="2017-08-17T07:5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4" w:line="312" w:lineRule="auto"/>
            <w:ind w:left="720" w:right="0" w:hanging="360"/>
            <w:contextualSpacing w:val="0"/>
            <w:jc w:val="left"/>
          </w:pPr>
        </w:pPrChange>
      </w:pPr>
      <w:ins w:author="Darby, Sue A" w:id="3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vertAlign w:val="baseline"/>
            <w:rtl w:val="0"/>
            <w:rPrChange w:author="Darby, Sue A" w:id="72"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Promotion in 2014</w:t>
        </w:r>
        <w:r w:rsidDel="00000000" w:rsidR="00000000" w:rsidRPr="00000000">
          <w:rPr>
            <w:rtl w:val="0"/>
          </w:rPr>
        </w:r>
      </w:ins>
    </w:p>
    <w:p w:rsidR="00000000" w:rsidDel="00000000" w:rsidP="00000000" w:rsidRDefault="00000000" w:rsidRPr="00000000">
      <w:pPr>
        <w:keepNext w:val="0"/>
        <w:keepLines w:val="0"/>
        <w:widowControl w:val="0"/>
        <w:numPr>
          <w:ilvl w:val="0"/>
          <w:numId w:val="3"/>
        </w:numPr>
        <w:tabs>
          <w:tab w:val="left" w:pos="461"/>
        </w:tabs>
        <w:spacing w:after="0" w:before="4" w:line="312" w:lineRule="auto"/>
        <w:ind w:left="1080" w:right="0" w:hanging="360"/>
        <w:contextualSpacing w:val="0"/>
        <w:jc w:val="left"/>
        <w:rPr>
          <w:ins w:author="Darby, Sue A" w:id="39" w:date="2017-08-16T07:43:00Z"/>
          <w:sz w:val="24"/>
          <w:szCs w:val="24"/>
          <w:rPrChange w:author="Darby, Sue A" w:id="76" w:date="2017-08-17T07:52: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2: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4" w:line="312" w:lineRule="auto"/>
            <w:ind w:left="720" w:right="0" w:hanging="360"/>
            <w:contextualSpacing w:val="0"/>
            <w:jc w:val="left"/>
          </w:pPr>
        </w:pPrChange>
      </w:pPr>
      <w:ins w:author="Darby, Sue A" w:id="39" w:date="2017-08-16T07:43: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Duties  of Office Assistant II are part of this position</w:t>
        </w:r>
        <w:r w:rsidDel="00000000" w:rsidR="00000000" w:rsidRPr="00000000">
          <w:rPr>
            <w:rtl w:val="0"/>
          </w:rPr>
        </w:r>
      </w:ins>
    </w:p>
    <w:p w:rsidR="00000000" w:rsidDel="00000000" w:rsidP="00000000" w:rsidRDefault="00000000" w:rsidRPr="00000000">
      <w:pPr>
        <w:pStyle w:val="Heading4"/>
        <w:numPr>
          <w:ilvl w:val="0"/>
          <w:numId w:val="4"/>
        </w:numPr>
        <w:spacing w:before="209" w:lineRule="auto"/>
        <w:ind w:left="720" w:hanging="360"/>
        <w:contextualSpacing w:val="0"/>
        <w:rPr/>
      </w:pPr>
      <w:r w:rsidDel="00000000" w:rsidR="00000000" w:rsidRPr="00000000">
        <w:rPr>
          <w:rtl w:val="0"/>
        </w:rPr>
        <w:t xml:space="preserve">Office Assistant II at State of Alaska</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51"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2008  -  February 2014 </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(5 years 10 months)</w:t>
      </w:r>
      <w:r w:rsidDel="00000000" w:rsidR="00000000" w:rsidRPr="00000000">
        <w:rPr>
          <w:rtl w:val="0"/>
        </w:rPr>
      </w:r>
    </w:p>
    <w:p w:rsidR="00000000" w:rsidDel="00000000" w:rsidP="00000000" w:rsidRDefault="00000000" w:rsidRPr="00000000">
      <w:pPr>
        <w:keepNext w:val="0"/>
        <w:keepLines w:val="0"/>
        <w:widowControl w:val="0"/>
        <w:spacing w:after="0" w:before="87" w:line="312" w:lineRule="auto"/>
        <w:ind w:left="360" w:right="0" w:firstLine="0"/>
        <w:jc w:val="left"/>
        <w:rPr>
          <w:rFonts w:ascii="Arial" w:cs="Arial" w:eastAsia="Arial" w:hAnsi="Arial"/>
          <w:b w:val="0"/>
          <w:i w:val="0"/>
          <w:smallCaps w:val="0"/>
          <w:strike w:val="0"/>
          <w:color w:val="000000"/>
          <w:sz w:val="22"/>
          <w:szCs w:val="22"/>
          <w:u w:val="none"/>
          <w:shd w:fill="auto" w:val="clear"/>
          <w:vertAlign w:val="baseline"/>
          <w:rPrChange w:author="Darby, Sue A" w:id="80" w:date="2017-08-17T07:49:00Z">
            <w:rPr/>
          </w:rPrChange>
        </w:rPr>
        <w:pPrChange w:author="Darby, Sue A" w:id="0" w:date="2017-08-17T07:49: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7" w:line="312"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Transitioned to the Senior Services Technician in 2014 as the work as an Office Assistant II became more complex than </w:t>
      </w:r>
      <w:del w:author="Darby, Sue A" w:id="77" w:date="2017-08-16T07:44: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delText xml:space="preserve">the  position</w:delText>
        </w:r>
      </w:del>
      <w:ins w:author="Darby, Sue A" w:id="77" w:date="2017-08-16T07:44: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the position</w:t>
        </w:r>
      </w:ins>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 allows.</w:t>
      </w:r>
      <w:ins w:author="Darby, Sue A" w:id="78" w:date="2017-08-17T07:50:00Z">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 I now do all this plus what is described under Senior Services Technician</w:t>
        </w:r>
      </w:ins>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83" w:line="240" w:lineRule="auto"/>
        <w:ind w:left="720" w:right="0" w:hanging="360"/>
        <w:contextualSpacing w:val="0"/>
        <w:jc w:val="left"/>
        <w:rPr>
          <w:ins w:author="Darby, Sue A" w:id="81" w:date="2017-08-16T07:44:00Z"/>
          <w:color w:val="000000"/>
          <w:sz w:val="22"/>
          <w:szCs w:val="22"/>
          <w:rPrChange w:author="Darby, Sue A" w:id="83" w:date="2017-08-17T07:50:00Z">
            <w:rPr>
              <w:rFonts w:ascii="Times New Roman" w:cs="Times New Roman" w:eastAsia="Times New Roman" w:hAnsi="Times New Roman"/>
              <w:b w:val="0"/>
              <w:i w:val="0"/>
              <w:smallCaps w:val="0"/>
              <w:strike w:val="0"/>
              <w:color w:val="666666"/>
              <w:sz w:val="24"/>
              <w:szCs w:val="24"/>
              <w:u w:val="none"/>
              <w:shd w:fill="auto" w:val="clear"/>
              <w:vertAlign w:val="baseline"/>
            </w:rPr>
          </w:rPrChange>
        </w:rPr>
        <w:pPrChange w:author="Darby, Sue A" w:id="0" w:date="2017-08-17T07:50: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3" w:line="312"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Administrative support for 10-15 professionals providing tasks such as mail outs, mail merges, email management and filing support. </w:t>
      </w:r>
      <w:ins w:author="Darby, Sue A" w:id="81" w:date="2017-08-16T07:44:00Z">
        <w:r w:rsidDel="00000000" w:rsidR="00000000" w:rsidRPr="00000000">
          <w:rPr>
            <w:rtl w:val="0"/>
          </w:rPr>
        </w:r>
      </w:ins>
    </w:p>
    <w:p w:rsidR="00000000" w:rsidDel="00000000" w:rsidP="00000000" w:rsidRDefault="00000000" w:rsidRPr="00000000">
      <w:pPr>
        <w:keepNext w:val="0"/>
        <w:keepLines w:val="0"/>
        <w:widowControl w:val="0"/>
        <w:numPr>
          <w:ilvl w:val="0"/>
          <w:numId w:val="2"/>
        </w:numPr>
        <w:spacing w:after="0" w:before="83" w:line="240" w:lineRule="auto"/>
        <w:ind w:left="720" w:right="0" w:hanging="360"/>
        <w:contextualSpacing w:val="0"/>
        <w:jc w:val="left"/>
        <w:rPr>
          <w:ins w:author="Darby, Sue A" w:id="85" w:date="2017-08-16T07:45:00Z"/>
          <w:color w:val="000000"/>
          <w:sz w:val="22"/>
          <w:szCs w:val="22"/>
          <w:rPrChange w:author="Darby, Sue A" w:id="87" w:date="2017-08-17T07:50:00Z">
            <w:rPr>
              <w:rFonts w:ascii="Times New Roman" w:cs="Times New Roman" w:eastAsia="Times New Roman" w:hAnsi="Times New Roman"/>
              <w:b w:val="0"/>
              <w:i w:val="0"/>
              <w:smallCaps w:val="0"/>
              <w:strike w:val="0"/>
              <w:color w:val="666666"/>
              <w:sz w:val="24"/>
              <w:szCs w:val="24"/>
              <w:u w:val="none"/>
              <w:shd w:fill="auto" w:val="clear"/>
              <w:vertAlign w:val="baseline"/>
            </w:rPr>
          </w:rPrChange>
        </w:rPr>
        <w:pPrChange w:author="Darby, Sue A" w:id="0" w:date="2017-08-17T07:50: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3" w:line="312" w:lineRule="auto"/>
            <w:ind w:left="720" w:right="0" w:hanging="360"/>
            <w:contextualSpacing w:val="0"/>
            <w:jc w:val="left"/>
          </w:pPr>
        </w:pPrChange>
      </w:pPr>
      <w:del w:author="Darby, Sue A" w:id="81" w:date="2017-08-16T07:44: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Also provided</w:delText>
        </w:r>
      </w:del>
      <w:ins w:author="Darby, Sue A" w:id="84" w:date="2017-08-16T07:45: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w:t>
        </w:r>
      </w:in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team leadership to Department of Vocational Rehabilitation and Mature Alaskans Seeking Skills Training participants teaching a variety of clerical and computer skills and offering assistance as necessary. </w:t>
      </w:r>
      <w:ins w:author="Darby, Sue A" w:id="85" w:date="2017-08-16T07:45:00Z">
        <w:r w:rsidDel="00000000" w:rsidR="00000000" w:rsidRPr="00000000">
          <w:rPr>
            <w:rtl w:val="0"/>
          </w:rPr>
        </w:r>
      </w:ins>
    </w:p>
    <w:p w:rsidR="00000000" w:rsidDel="00000000" w:rsidP="00000000" w:rsidRDefault="00000000" w:rsidRPr="00000000">
      <w:pPr>
        <w:rPr>
          <w:del w:author="Darby, Sue A" w:id="88" w:date="2017-08-16T07:44:00Z"/>
          <w:rFonts w:ascii="Arial" w:cs="Arial" w:eastAsia="Arial" w:hAnsi="Arial"/>
          <w:b w:val="0"/>
          <w:i w:val="0"/>
          <w:smallCaps w:val="0"/>
          <w:strike w:val="0"/>
          <w:color w:val="000000"/>
          <w:sz w:val="22"/>
          <w:szCs w:val="22"/>
          <w:u w:val="none"/>
          <w:shd w:fill="auto" w:val="clear"/>
          <w:vertAlign w:val="baseline"/>
          <w:rPrChange w:author="Darby, Sue A" w:id="90" w:date="2017-08-17T07:50: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50: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3" w:line="312"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Progressed from a level I to a level II Office Assistant within about</w:t>
      </w:r>
      <w:ins w:author="Darby, Sue A" w:id="88" w:date="2017-08-16T07:44: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ins>
      <w:del w:author="Darby, Sue A" w:id="88" w:date="2017-08-16T07:44:00Z">
        <w:r w:rsidDel="00000000" w:rsidR="00000000" w:rsidRPr="00000000">
          <w:rPr>
            <w:rtl w:val="0"/>
          </w:rPr>
        </w:r>
      </w:del>
    </w:p>
    <w:p w:rsidR="00000000" w:rsidDel="00000000" w:rsidP="00000000" w:rsidRDefault="00000000" w:rsidRPr="00000000">
      <w:pPr>
        <w:keepNext w:val="0"/>
        <w:keepLines w:val="0"/>
        <w:widowControl w:val="0"/>
        <w:numPr>
          <w:ilvl w:val="0"/>
          <w:numId w:val="2"/>
        </w:numPr>
        <w:spacing w:after="0" w:before="83" w:line="240" w:lineRule="auto"/>
        <w:ind w:left="720" w:right="0" w:hanging="360"/>
        <w:contextualSpacing w:val="0"/>
        <w:jc w:val="left"/>
        <w:rPr>
          <w:ins w:author="Darby, Sue A" w:id="91" w:date="2017-08-16T07:45:00Z"/>
          <w:color w:val="000000"/>
          <w:sz w:val="22"/>
          <w:szCs w:val="22"/>
          <w:rPrChange w:author="Darby, Sue A" w:id="93" w:date="2017-08-17T07:50:00Z">
            <w:rPr>
              <w:rFonts w:ascii="Times New Roman" w:cs="Times New Roman" w:eastAsia="Times New Roman" w:hAnsi="Times New Roman"/>
              <w:b w:val="0"/>
              <w:i w:val="0"/>
              <w:smallCaps w:val="0"/>
              <w:strike w:val="0"/>
              <w:color w:val="666666"/>
              <w:sz w:val="24"/>
              <w:szCs w:val="24"/>
              <w:u w:val="none"/>
              <w:shd w:fill="auto" w:val="clear"/>
              <w:vertAlign w:val="baseline"/>
            </w:rPr>
          </w:rPrChange>
        </w:rPr>
        <w:pPrChange w:author="Darby, Sue A" w:id="0" w:date="2017-08-17T07:50: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3" w:line="312" w:lineRule="auto"/>
            <w:ind w:left="720" w:right="0" w:hanging="360"/>
            <w:contextualSpacing w:val="0"/>
            <w:jc w:val="left"/>
          </w:pPr>
        </w:pPrChange>
      </w:pPr>
      <w:del w:author="Darby, Sue A" w:id="88" w:date="2017-08-16T07:44: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 </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of starting with the State of Alaska. </w:t>
      </w:r>
      <w:ins w:author="Darby, Sue A" w:id="91" w:date="2017-08-16T07:45:00Z">
        <w:r w:rsidDel="00000000" w:rsidR="00000000" w:rsidRPr="00000000">
          <w:rPr>
            <w:rtl w:val="0"/>
          </w:rPr>
        </w:r>
      </w:ins>
    </w:p>
    <w:p w:rsidR="00000000" w:rsidDel="00000000" w:rsidP="00000000" w:rsidRDefault="00000000" w:rsidRPr="00000000">
      <w:pPr>
        <w:keepNext w:val="0"/>
        <w:keepLines w:val="0"/>
        <w:widowControl w:val="0"/>
        <w:numPr>
          <w:ilvl w:val="0"/>
          <w:numId w:val="2"/>
        </w:numPr>
        <w:spacing w:after="0" w:before="83" w:line="240" w:lineRule="auto"/>
        <w:ind w:left="720" w:right="0" w:hanging="360"/>
        <w:contextualSpacing w:val="0"/>
        <w:jc w:val="left"/>
        <w:rPr>
          <w:rPrChange w:author="Darby, Sue A" w:id="94" w:date="2017-08-17T07:50:00Z">
            <w:rPr/>
          </w:rPrChange>
        </w:rPr>
        <w:pPrChange w:author="Darby, Sue A" w:id="0" w:date="2017-08-17T07:50: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3" w:line="312"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Quickly became a sought out subject matter expert in Excel, archiving, SharePoint and certification application processing.</w:t>
      </w:r>
      <w:r w:rsidDel="00000000" w:rsidR="00000000" w:rsidRPr="00000000">
        <w:rPr>
          <w:rtl w:val="0"/>
        </w:rPr>
      </w:r>
    </w:p>
    <w:p w:rsidR="00000000" w:rsidDel="00000000" w:rsidP="00000000" w:rsidRDefault="00000000" w:rsidRPr="00000000">
      <w:pPr>
        <w:rPr>
          <w:del w:author="Darby, Sue A" w:id="95" w:date="2017-08-16T07:44:00Z"/>
          <w:rFonts w:ascii="Arial" w:cs="Arial" w:eastAsia="Arial" w:hAnsi="Arial"/>
          <w:b w:val="0"/>
          <w:i w:val="0"/>
          <w:smallCaps w:val="0"/>
          <w:strike w:val="0"/>
          <w:color w:val="000000"/>
          <w:sz w:val="22"/>
          <w:szCs w:val="22"/>
          <w:u w:val="none"/>
          <w:shd w:fill="auto" w:val="clear"/>
          <w:vertAlign w:val="baseline"/>
          <w:rPrChange w:author="Darby, Sue A" w:id="97" w:date="2017-08-17T07:50: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50: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3" w:line="240" w:lineRule="auto"/>
            <w:ind w:left="720" w:right="0" w:hanging="360"/>
            <w:contextualSpacing w:val="0"/>
            <w:jc w:val="left"/>
          </w:pPr>
        </w:pPrChange>
      </w:pPr>
      <w:del w:author="Darby, Sue A" w:id="95" w:date="2017-08-16T07:44: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Key Contributions</w:delText>
        </w:r>
        <w:r w:rsidDel="00000000" w:rsidR="00000000" w:rsidRPr="00000000">
          <w:rPr>
            <w:rtl w:val="0"/>
          </w:rPr>
        </w:r>
      </w:del>
    </w:p>
    <w:p w:rsidR="00000000" w:rsidDel="00000000" w:rsidP="00000000" w:rsidRDefault="00000000" w:rsidRPr="00000000">
      <w:pPr>
        <w:tabs>
          <w:tab w:val="left" w:pos="461"/>
        </w:tabs>
        <w:rPr>
          <w:del w:author="Darby, Sue A" w:id="95" w:date="2017-08-16T07:44:00Z"/>
          <w:rFonts w:ascii="Arial" w:cs="Arial" w:eastAsia="Arial" w:hAnsi="Arial"/>
          <w:b w:val="0"/>
          <w:i w:val="0"/>
          <w:smallCaps w:val="0"/>
          <w:strike w:val="0"/>
          <w:color w:val="000000"/>
          <w:sz w:val="22"/>
          <w:szCs w:val="22"/>
          <w:u w:val="none"/>
          <w:shd w:fill="auto" w:val="clear"/>
          <w:vertAlign w:val="baseline"/>
          <w:rPrChange w:author="Darby, Sue A" w:id="100" w:date="2017-08-17T07:50: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50: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83" w:line="312" w:lineRule="auto"/>
            <w:ind w:left="720" w:right="0" w:hanging="360"/>
            <w:contextualSpacing w:val="0"/>
            <w:jc w:val="both"/>
          </w:pPr>
        </w:pPrChange>
      </w:pPr>
      <w:del w:author="Darby, Sue A" w:id="95" w:date="2017-08-16T07:44:00Z">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Change w:author="Darby, Sue A" w:id="98" w:date="2017-08-17T07:50:00Z">
              <w:rPr>
                <w:rFonts w:ascii="Times New Roman" w:cs="Times New Roman" w:eastAsia="Times New Roman" w:hAnsi="Times New Roman"/>
                <w:b w:val="0"/>
                <w:i w:val="0"/>
                <w:smallCaps w:val="0"/>
                <w:strike w:val="0"/>
                <w:color w:val="000000"/>
                <w:sz w:val="24"/>
                <w:szCs w:val="24"/>
                <w:u w:val="none"/>
                <w:shd w:fill="auto" w:val="clear"/>
                <w:vertAlign w:val="baseline"/>
              </w:rPr>
            </w:rPrChange>
          </w:rPr>
          <w:delText xml:space="preserve">Responds to and takes appropriate action when within prescribed parameters, redirects to the correct professional staff when beyond knowledge base or those parameters, routes various emails to specific professional staff for decisions and action.</w:delText>
        </w:r>
        <w:r w:rsidDel="00000000" w:rsidR="00000000" w:rsidRPr="00000000">
          <w:rPr>
            <w:rtl w:val="0"/>
          </w:rPr>
        </w:r>
      </w:del>
    </w:p>
    <w:p w:rsidR="00000000" w:rsidDel="00000000" w:rsidP="00000000" w:rsidRDefault="00000000" w:rsidRPr="00000000">
      <w:pPr>
        <w:tabs>
          <w:tab w:val="left" w:pos="461"/>
        </w:tabs>
        <w:rPr>
          <w:del w:author="Darby, Sue A" w:id="95" w:date="2017-08-16T07:44:00Z"/>
          <w:rFonts w:ascii="Arial" w:cs="Arial" w:eastAsia="Arial" w:hAnsi="Arial"/>
          <w:b w:val="0"/>
          <w:i w:val="0"/>
          <w:smallCaps w:val="0"/>
          <w:strike w:val="0"/>
          <w:color w:val="000000"/>
          <w:sz w:val="22"/>
          <w:szCs w:val="22"/>
          <w:u w:val="none"/>
          <w:shd w:fill="auto" w:val="clear"/>
          <w:vertAlign w:val="baseline"/>
          <w:rPrChange w:author="Darby, Sue A" w:id="103" w:date="2017-08-17T07:50: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7T07:50: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4" w:line="312" w:lineRule="auto"/>
            <w:ind w:left="720" w:right="0" w:hanging="360"/>
            <w:contextualSpacing w:val="0"/>
            <w:jc w:val="left"/>
          </w:pPr>
        </w:pPrChange>
      </w:pPr>
      <w:del w:author="Darby, Sue A" w:id="95" w:date="2017-08-16T07:44:00Z">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Change w:author="Darby, Sue A" w:id="101" w:date="2017-08-17T07:50:00Z">
              <w:rPr>
                <w:rFonts w:ascii="Times New Roman" w:cs="Times New Roman" w:eastAsia="Times New Roman" w:hAnsi="Times New Roman"/>
                <w:b w:val="0"/>
                <w:i w:val="0"/>
                <w:smallCaps w:val="0"/>
                <w:strike w:val="0"/>
                <w:color w:val="000000"/>
                <w:sz w:val="24"/>
                <w:szCs w:val="24"/>
                <w:u w:val="none"/>
                <w:shd w:fill="auto" w:val="clear"/>
                <w:vertAlign w:val="baseline"/>
              </w:rPr>
            </w:rPrChange>
          </w:rPr>
          <w:delText xml:space="preserve">Monitors Provider Certification email inbox which is the publicly posted email and web portal for all providers and applicants.</w:delText>
        </w:r>
        <w:r w:rsidDel="00000000" w:rsidR="00000000" w:rsidRPr="00000000">
          <w:rPr>
            <w:rtl w:val="0"/>
          </w:rPr>
        </w:r>
      </w:del>
    </w:p>
    <w:p w:rsidR="00000000" w:rsidDel="00000000" w:rsidP="00000000" w:rsidRDefault="00000000" w:rsidRPr="00000000">
      <w:pPr>
        <w:keepNext w:val="0"/>
        <w:keepLines w:val="0"/>
        <w:widowControl w:val="0"/>
        <w:numPr>
          <w:ilvl w:val="0"/>
          <w:numId w:val="2"/>
        </w:numPr>
        <w:tabs>
          <w:tab w:val="left" w:pos="481"/>
        </w:tabs>
        <w:spacing w:after="0" w:before="83" w:line="240" w:lineRule="auto"/>
        <w:ind w:left="720" w:right="0" w:hanging="360"/>
        <w:contextualSpacing w:val="0"/>
        <w:jc w:val="left"/>
        <w:rPr>
          <w:rPrChange w:author="Darby, Sue A" w:id="104" w:date="2017-08-17T07:50:00Z">
            <w:rPr/>
          </w:rPrChange>
        </w:rPr>
        <w:pPrChange w:author="Darby, Sue A" w:id="0" w:date="2017-08-17T07:50: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72" w:line="312"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481"/>
        </w:tabs>
        <w:spacing w:after="0" w:before="83" w:line="240" w:lineRule="auto"/>
        <w:ind w:left="720" w:right="0" w:hanging="360"/>
        <w:contextualSpacing w:val="0"/>
        <w:jc w:val="left"/>
        <w:rPr>
          <w:rPrChange w:author="Darby, Sue A" w:id="105" w:date="2017-08-17T07:50:00Z">
            <w:rPr/>
          </w:rPrChange>
        </w:rPr>
        <w:pPrChange w:author="Darby, Sue A" w:id="0" w:date="2017-08-17T07:50: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4" w:line="240"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management, maintains systems to ensure data integrity.</w:t>
      </w:r>
      <w:r w:rsidDel="00000000" w:rsidR="00000000" w:rsidRPr="00000000">
        <w:rPr>
          <w:rtl w:val="0"/>
        </w:rPr>
      </w:r>
    </w:p>
    <w:p w:rsidR="00000000" w:rsidDel="00000000" w:rsidP="00000000" w:rsidRDefault="00000000" w:rsidRPr="00000000">
      <w:pPr>
        <w:tabs>
          <w:tab w:val="left" w:pos="481"/>
        </w:tabs>
        <w:rPr>
          <w:del w:author="Darby, Sue A" w:id="106" w:date="2017-08-16T07:45:00Z"/>
          <w:rFonts w:ascii="Arial" w:cs="Arial" w:eastAsia="Arial" w:hAnsi="Arial"/>
          <w:b w:val="0"/>
          <w:i w:val="0"/>
          <w:smallCaps w:val="0"/>
          <w:strike w:val="0"/>
          <w:color w:val="000000"/>
          <w:sz w:val="22"/>
          <w:szCs w:val="22"/>
          <w:u w:val="none"/>
          <w:shd w:fill="auto" w:val="clear"/>
          <w:vertAlign w:val="baseline"/>
          <w:rPrChange w:author="Darby, Sue A" w:id="108" w:date="2017-08-17T07:50: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7T07:50: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pPr>
        </w:pPrChange>
      </w:pPr>
      <w:del w:author="Darby, Sue A" w:id="106" w:date="2017-08-16T07:45: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Serves as lead in selecting, training and oversight of DVR,  MAAST and administrative support</w:delText>
        </w:r>
        <w:r w:rsidDel="00000000" w:rsidR="00000000" w:rsidRPr="00000000">
          <w:rPr>
            <w:rtl w:val="0"/>
          </w:rPr>
        </w:r>
      </w:del>
    </w:p>
    <w:p w:rsidR="00000000" w:rsidDel="00000000" w:rsidP="00000000" w:rsidRDefault="00000000" w:rsidRPr="00000000">
      <w:pPr>
        <w:keepNext w:val="0"/>
        <w:keepLines w:val="0"/>
        <w:widowControl w:val="0"/>
        <w:numPr>
          <w:ilvl w:val="0"/>
          <w:numId w:val="2"/>
        </w:numPr>
        <w:tabs>
          <w:tab w:val="left" w:pos="481"/>
        </w:tabs>
        <w:spacing w:after="0" w:before="83" w:line="240" w:lineRule="auto"/>
        <w:ind w:left="720" w:right="0" w:hanging="360"/>
        <w:contextualSpacing w:val="0"/>
        <w:jc w:val="left"/>
        <w:rPr>
          <w:rPrChange w:author="Darby, Sue A" w:id="109" w:date="2017-08-17T07:50:00Z">
            <w:rPr/>
          </w:rPrChange>
        </w:rPr>
        <w:pPrChange w:author="Darby, Sue A" w:id="0" w:date="2017-08-17T07:50: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Provides support and maintenance of the unit`s copiers, fax machines and other machinery in the office.</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481"/>
        </w:tabs>
        <w:spacing w:after="0" w:before="83" w:line="240" w:lineRule="auto"/>
        <w:ind w:left="720" w:right="0" w:hanging="360"/>
        <w:contextualSpacing w:val="0"/>
        <w:jc w:val="left"/>
        <w:rPr>
          <w:rPrChange w:author="Darby, Sue A" w:id="110" w:date="2017-08-17T07:50:00Z">
            <w:rPr/>
          </w:rPrChange>
        </w:rPr>
        <w:pPrChange w:author="Darby, Sue A" w:id="0" w:date="2017-08-17T07:50: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Prepares materials for dissemination to providers, including recertification notifications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481"/>
        </w:tabs>
        <w:spacing w:after="0" w:before="83" w:line="240" w:lineRule="auto"/>
        <w:ind w:left="720" w:right="0" w:hanging="360"/>
        <w:contextualSpacing w:val="0"/>
        <w:jc w:val="left"/>
        <w:rPr>
          <w:rPrChange w:author="Darby, Sue A" w:id="111" w:date="2017-08-17T07:50:00Z">
            <w:rPr/>
          </w:rPrChange>
        </w:rPr>
        <w:pPrChange w:author="Darby, Sue A" w:id="0" w:date="2017-08-17T07:50: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Keeps Provider Certification records and files organized and complete.</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481"/>
        </w:tabs>
        <w:spacing w:after="0" w:before="83" w:line="240" w:lineRule="auto"/>
        <w:ind w:left="720" w:right="0" w:hanging="360"/>
        <w:contextualSpacing w:val="0"/>
        <w:jc w:val="left"/>
        <w:rPr>
          <w:rPrChange w:author="Darby, Sue A" w:id="112" w:date="2017-08-17T07:50:00Z">
            <w:rPr/>
          </w:rPrChange>
        </w:rPr>
        <w:pPrChange w:author="Darby, Sue A" w:id="0" w:date="2017-08-17T07:50: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312"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481"/>
        </w:tabs>
        <w:spacing w:after="0" w:before="83" w:line="240" w:lineRule="auto"/>
        <w:ind w:left="720" w:right="0" w:hanging="360"/>
        <w:contextualSpacing w:val="0"/>
        <w:jc w:val="left"/>
        <w:rPr>
          <w:rPrChange w:author="Darby, Sue A" w:id="113" w:date="2017-08-17T07:50:00Z">
            <w:rPr/>
          </w:rPrChange>
        </w:rPr>
        <w:pPrChange w:author="Darby, Sue A" w:id="0" w:date="2017-08-17T07:50:00Z">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3" w:line="312"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Provides detailed information on program regulations; advises the public on program applicability and requirements</w:t>
      </w:r>
      <w:r w:rsidDel="00000000" w:rsidR="00000000" w:rsidRPr="00000000">
        <w:rPr>
          <w:rtl w:val="0"/>
        </w:rPr>
      </w:r>
    </w:p>
    <w:p w:rsidR="00000000" w:rsidDel="00000000" w:rsidP="00000000" w:rsidRDefault="00000000" w:rsidRPr="00000000">
      <w:pPr>
        <w:pStyle w:val="Heading4"/>
        <w:numPr>
          <w:ilvl w:val="0"/>
          <w:numId w:val="4"/>
        </w:numPr>
        <w:spacing w:before="208" w:lineRule="auto"/>
        <w:ind w:left="720" w:hanging="360"/>
        <w:contextualSpacing w:val="0"/>
        <w:rPr/>
      </w:pPr>
      <w:r w:rsidDel="00000000" w:rsidR="00000000" w:rsidRPr="00000000">
        <w:rPr>
          <w:rtl w:val="0"/>
        </w:rPr>
        <w:t xml:space="preserve">Career Development Mentor &amp; Computer Instructor at Nine Star Education &amp; Employment Services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51"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2006  -  April 2008 </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(2 years 1 month)</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7" w:line="312"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Input clients into File Maker Pro via Citrix</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312"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Answer phones &amp; questions from the public 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Teach computer classes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Aid students in preparation for the MOS exams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3" w:line="312"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Answer student questions about various software 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Teaches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84"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25400" cy="25400"/>
                <wp:effectExtent b="0" l="0" r="0" t="0"/>
                <wp:wrapTopAndBottom distB="0" distT="0"/>
                <wp:docPr id="4"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25400" cy="25400"/>
                <wp:effectExtent b="0" l="0" r="0" t="0"/>
                <wp:wrapTopAndBottom distB="0" distT="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pPr>
        <w:pStyle w:val="Heading2"/>
        <w:numPr>
          <w:ilvl w:val="0"/>
          <w:numId w:val="4"/>
        </w:numPr>
        <w:spacing w:before="68" w:lineRule="auto"/>
        <w:ind w:left="720" w:hanging="360"/>
        <w:contextualSpacing w:val="0"/>
        <w:rPr/>
      </w:pPr>
      <w:r w:rsidDel="00000000" w:rsidR="00000000" w:rsidRPr="00000000">
        <w:rPr>
          <w:color w:val="999999"/>
          <w:rtl w:val="0"/>
        </w:rPr>
        <w:t xml:space="preserve">Education</w:t>
      </w:r>
      <w:r w:rsidDel="00000000" w:rsidR="00000000" w:rsidRPr="00000000">
        <w:rPr>
          <w:rtl w:val="0"/>
        </w:rPr>
      </w:r>
    </w:p>
    <w:p w:rsidR="00000000" w:rsidDel="00000000" w:rsidP="00000000" w:rsidRDefault="00000000" w:rsidRPr="00000000">
      <w:pPr>
        <w:pStyle w:val="Heading4"/>
        <w:numPr>
          <w:ilvl w:val="0"/>
          <w:numId w:val="4"/>
        </w:numPr>
        <w:spacing w:before="25" w:lineRule="auto"/>
        <w:ind w:left="720" w:hanging="360"/>
        <w:contextualSpacing w:val="0"/>
        <w:rPr/>
      </w:pPr>
      <w:r w:rsidDel="00000000" w:rsidR="00000000" w:rsidRPr="00000000">
        <w:rPr>
          <w:rtl w:val="0"/>
        </w:rPr>
        <w:t xml:space="preserve">Charter College</w:t>
      </w:r>
    </w:p>
    <w:p w:rsidR="00000000" w:rsidDel="00000000" w:rsidP="00000000" w:rsidRDefault="00000000" w:rsidRPr="00000000">
      <w:pPr>
        <w:keepNext w:val="0"/>
        <w:keepLines w:val="0"/>
        <w:widowControl w:val="0"/>
        <w:numPr>
          <w:ilvl w:val="0"/>
          <w:numId w:val="4"/>
        </w:numPr>
        <w:spacing w:after="0" w:before="47" w:line="266" w:lineRule="auto"/>
        <w:ind w:left="720" w:right="0" w:hanging="360"/>
        <w:contextualSpacing w:val="0"/>
        <w:jc w:val="left"/>
        <w:rPr>
          <w:ins w:author="Darby, Sue A" w:id="114" w:date="2017-08-16T07:46:00Z"/>
          <w:b w:val="1"/>
          <w:sz w:val="22"/>
          <w:szCs w:val="22"/>
          <w:rPrChange w:author="Darby, Sue A" w:id="116" w:date="2017-08-16T07:46: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6T07:46: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47" w:line="266"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Bachelors/Associates, Business Management Practice &amp; Office Applications, 2006 - 2009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Activities and Societies: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Dean's List, Alpha Beta Kappa, Alpha Gamma Sigma </w:t>
      </w:r>
      <w:ins w:author="Darby, Sue A" w:id="114" w:date="2017-08-16T07:46:00Z">
        <w:r w:rsidDel="00000000" w:rsidR="00000000" w:rsidRPr="00000000">
          <w:rPr>
            <w:rtl w:val="0"/>
          </w:rPr>
        </w:r>
      </w:ins>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47" w:line="266" w:lineRule="auto"/>
        <w:ind w:left="720" w:right="0" w:hanging="36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OSTraining &amp; Udemy</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7"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Technolgy, Tech, Personal &amp; Professional Development, </w:t>
      </w:r>
      <w:del w:author="Darby, Sue A" w:id="117" w:date="2017-08-16T07:46: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2016</w:delText>
        </w:r>
      </w:del>
      <w:ins w:author="Darby, Sue A" w:id="117" w:date="2017-08-16T07:46: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Ongoing</w:t>
        </w:r>
      </w:ins>
      <w:r w:rsidDel="00000000" w:rsidR="00000000" w:rsidRPr="00000000">
        <w:rPr>
          <w:rtl w:val="0"/>
        </w:rPr>
      </w:r>
    </w:p>
    <w:p w:rsidR="00000000" w:rsidDel="00000000" w:rsidP="00000000" w:rsidRDefault="00000000" w:rsidRPr="00000000">
      <w:pPr>
        <w:pStyle w:val="Heading4"/>
        <w:numPr>
          <w:ilvl w:val="0"/>
          <w:numId w:val="4"/>
        </w:numPr>
        <w:spacing w:before="48" w:lineRule="auto"/>
        <w:ind w:left="720" w:hanging="360"/>
        <w:contextualSpacing w:val="0"/>
        <w:rPr/>
      </w:pPr>
      <w:r w:rsidDel="00000000" w:rsidR="00000000" w:rsidRPr="00000000">
        <w:rPr>
          <w:rtl w:val="0"/>
        </w:rPr>
        <w:t xml:space="preserve">Free Code Camp</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47"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Stack Web Development Certification, Computer Software Engineering, 2016 - 2017</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48" w:line="28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Solano  Community  College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 Fashion Design, 1995 - 1997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Activities and Societies: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pPr>
        <w:pStyle w:val="Heading4"/>
        <w:numPr>
          <w:ilvl w:val="0"/>
          <w:numId w:val="4"/>
        </w:numPr>
        <w:spacing w:line="242.99999999999997" w:lineRule="auto"/>
        <w:ind w:left="720" w:hanging="360"/>
        <w:contextualSpacing w:val="0"/>
        <w:rPr/>
      </w:pPr>
      <w:r w:rsidDel="00000000" w:rsidR="00000000" w:rsidRPr="00000000">
        <w:rPr>
          <w:rtl w:val="0"/>
        </w:rPr>
        <w:t xml:space="preserve">GNC Web Creations Online Search Engine Optimization Class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47"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SEO, 2002 - 2020</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47" w:line="249" w:lineRule="auto"/>
        <w:ind w:left="720" w:right="0" w:hanging="360"/>
        <w:contextualSpacing w:val="0"/>
        <w:jc w:val="left"/>
        <w:rPr>
          <w:strike w:val="1"/>
          <w:sz w:val="22"/>
          <w:szCs w:val="22"/>
          <w:rPrChange w:author="Darby, Sue A" w:id="120" w:date="2017-08-16T07:46: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6T07:46: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47" w:line="249" w:lineRule="auto"/>
            <w:ind w:left="720" w:right="0" w:hanging="360"/>
            <w:contextualSpacing w:val="0"/>
            <w:jc w:val="left"/>
          </w:pPr>
        </w:pPrChange>
      </w:pPr>
      <w:r w:rsidDel="00000000" w:rsidR="00000000" w:rsidRPr="00000000">
        <w:rPr>
          <w:rFonts w:ascii="Times New Roman" w:cs="Times New Roman" w:eastAsia="Times New Roman" w:hAnsi="Times New Roman"/>
          <w:b w:val="1"/>
          <w:i w:val="0"/>
          <w:smallCaps w:val="0"/>
          <w:strike w:val="1"/>
          <w:color w:val="000000"/>
          <w:sz w:val="24"/>
          <w:szCs w:val="24"/>
          <w:u w:val="none"/>
          <w:vertAlign w:val="baseline"/>
          <w:rtl w:val="0"/>
          <w:rPrChange w:author="Darby, Sue A" w:id="118" w:date="2017-08-16T07:46:00Z">
            <w:rPr>
              <w:rFonts w:ascii="Times New Roman" w:cs="Times New Roman" w:eastAsia="Times New Roman" w:hAnsi="Times New Roman"/>
              <w:b w:val="1"/>
              <w:i w:val="0"/>
              <w:smallCaps w:val="0"/>
              <w:strike w:val="0"/>
              <w:color w:val="000000"/>
              <w:sz w:val="24"/>
              <w:szCs w:val="24"/>
              <w:u w:val="none"/>
              <w:shd w:fill="auto" w:val="clear"/>
              <w:vertAlign w:val="baseline"/>
            </w:rPr>
          </w:rPrChange>
        </w:rPr>
        <w:t xml:space="preserve">Activities and Societies: </w:t>
      </w:r>
      <w:r w:rsidDel="00000000" w:rsidR="00000000" w:rsidRPr="00000000">
        <w:rPr>
          <w:rFonts w:ascii="Times New Roman" w:cs="Times New Roman" w:eastAsia="Times New Roman" w:hAnsi="Times New Roman"/>
          <w:b w:val="0"/>
          <w:i w:val="0"/>
          <w:smallCaps w:val="0"/>
          <w:strike w:val="1"/>
          <w:color w:val="000000"/>
          <w:sz w:val="24"/>
          <w:szCs w:val="24"/>
          <w:u w:val="none"/>
          <w:vertAlign w:val="baseline"/>
          <w:rtl w:val="0"/>
          <w:rPrChange w:author="Darby, Sue A" w:id="118" w:date="2017-08-16T07:46:00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Actively participate in online forum and group discussions on business and building websites.</w:t>
      </w:r>
      <w:r w:rsidDel="00000000" w:rsidR="00000000" w:rsidRPr="00000000">
        <w:rPr>
          <w:rtl w:val="0"/>
        </w:rPr>
      </w:r>
    </w:p>
    <w:p w:rsidR="00000000" w:rsidDel="00000000" w:rsidP="00000000" w:rsidRDefault="00000000" w:rsidRPr="00000000">
      <w:pPr>
        <w:pStyle w:val="Heading4"/>
        <w:numPr>
          <w:ilvl w:val="0"/>
          <w:numId w:val="4"/>
        </w:numPr>
        <w:spacing w:before="1" w:lineRule="auto"/>
        <w:ind w:left="720" w:hanging="360"/>
        <w:contextualSpacing w:val="0"/>
        <w:rPr/>
      </w:pPr>
      <w:r w:rsidDel="00000000" w:rsidR="00000000" w:rsidRPr="00000000">
        <w:rPr>
          <w:rtl w:val="0"/>
        </w:rPr>
        <w:t xml:space="preserve">Fairfield High</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47"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Diploma, 1992 - 1994</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48"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Activities and Societies: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Scarlet Brigade Marching Band Future Farmers of America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25400" cy="25400"/>
                <wp:effectExtent b="0" l="0" r="0" t="0"/>
                <wp:wrapTopAndBottom distB="0" distT="0"/>
                <wp:docPr id="3"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25400" cy="254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pPr>
        <w:pStyle w:val="Heading2"/>
        <w:numPr>
          <w:ilvl w:val="0"/>
          <w:numId w:val="4"/>
        </w:numPr>
        <w:spacing w:before="21" w:lineRule="auto"/>
        <w:ind w:left="720" w:hanging="360"/>
        <w:contextualSpacing w:val="0"/>
        <w:rPr/>
      </w:pPr>
      <w:r w:rsidDel="00000000" w:rsidR="00000000" w:rsidRPr="00000000">
        <w:rPr>
          <w:color w:val="999999"/>
          <w:rtl w:val="0"/>
        </w:rPr>
        <w:t xml:space="preserve">Honors and Awards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59" w:line="312" w:lineRule="auto"/>
        <w:ind w:left="720" w:right="0" w:hanging="360"/>
        <w:contextualSpacing w:val="0"/>
        <w:jc w:val="left"/>
        <w:rPr>
          <w:ins w:author="Darby, Sue A" w:id="121" w:date="2017-08-16T07:47:00Z"/>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 Beta Kappa Honors Society, Charter College, Anchorage, AK, </w:t>
      </w:r>
      <w:ins w:author="Darby, Sue A" w:id="121" w:date="2017-08-16T07:47:00Z">
        <w:r w:rsidDel="00000000" w:rsidR="00000000" w:rsidRPr="00000000">
          <w:rPr>
            <w:rtl w:val="0"/>
          </w:rPr>
        </w:r>
      </w:ins>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59" w:line="312" w:lineRule="auto"/>
        <w:ind w:left="720" w:right="0" w:hanging="360"/>
        <w:contextualSpacing w:val="0"/>
        <w:jc w:val="left"/>
        <w:rPr>
          <w:ins w:author="Darby, Sue A" w:id="122" w:date="2017-08-16T07:47:00Z"/>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Dean’s List, Charter College, Anchorage, AK, </w:t>
      </w:r>
      <w:ins w:author="Darby, Sue A" w:id="122" w:date="2017-08-16T07:47:00Z">
        <w:r w:rsidDel="00000000" w:rsidR="00000000" w:rsidRPr="00000000">
          <w:rPr>
            <w:rtl w:val="0"/>
          </w:rPr>
        </w:r>
      </w:ins>
    </w:p>
    <w:p w:rsidR="00000000" w:rsidDel="00000000" w:rsidP="00000000" w:rsidRDefault="00000000" w:rsidRPr="00000000">
      <w:pPr>
        <w:keepNext w:val="0"/>
        <w:keepLines w:val="0"/>
        <w:widowControl w:val="0"/>
        <w:numPr>
          <w:ilvl w:val="0"/>
          <w:numId w:val="4"/>
        </w:numPr>
        <w:spacing w:after="0" w:before="59" w:line="312" w:lineRule="auto"/>
        <w:ind w:left="720" w:right="0" w:hanging="360"/>
        <w:contextualSpacing w:val="0"/>
        <w:jc w:val="left"/>
        <w:rPr>
          <w:del w:author="Darby, Sue A" w:id="123" w:date="2017-08-16T07:47:00Z"/>
          <w:rPrChange w:author="Darby, Sue A" w:id="125" w:date="2017-08-16T07:47: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Darby, Sue A" w:id="0" w:date="2017-08-16T07:47: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59" w:line="312" w:lineRule="auto"/>
            <w:ind w:left="720" w:right="0" w:hanging="360"/>
            <w:contextualSpacing w:val="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Office 2003 Master, Nine Star Education &amp; Employment Services, Anchorage, AK</w:t>
      </w:r>
      <w:del w:author="Darby, Sue A" w:id="123" w:date="2017-08-16T07:47:00Z">
        <w:r w:rsidDel="00000000" w:rsidR="00000000" w:rsidRPr="00000000">
          <w:rPr>
            <w:rtl w:val="0"/>
          </w:rPr>
        </w:r>
      </w:del>
    </w:p>
    <w:p w:rsidR="00000000" w:rsidDel="00000000" w:rsidP="00000000" w:rsidRDefault="00000000" w:rsidRPr="00000000">
      <w:pPr>
        <w:keepNext w:val="0"/>
        <w:keepLines w:val="0"/>
        <w:widowControl w:val="0"/>
        <w:numPr>
          <w:ilvl w:val="0"/>
          <w:numId w:val="4"/>
        </w:numPr>
        <w:spacing w:after="0" w:before="59" w:line="312" w:lineRule="auto"/>
        <w:ind w:left="720" w:right="0" w:hanging="360"/>
        <w:contextualSpacing w:val="0"/>
        <w:jc w:val="left"/>
        <w:rPr>
          <w:del w:author="Darby, Sue A" w:id="123" w:date="2017-08-16T07:47:00Z"/>
          <w:rFonts w:ascii="Times New Roman" w:cs="Times New Roman" w:eastAsia="Times New Roman" w:hAnsi="Times New Roman"/>
          <w:b w:val="0"/>
          <w:i w:val="0"/>
          <w:smallCaps w:val="0"/>
          <w:strike w:val="0"/>
          <w:color w:val="000000"/>
          <w:sz w:val="24"/>
          <w:szCs w:val="24"/>
          <w:u w:val="none"/>
          <w:vertAlign w:val="baseline"/>
          <w:rPrChange w:author="Darby, Sue A" w:id="127" w:date="2017-08-16T07:47:00Z">
            <w:rPr/>
          </w:rPrChange>
        </w:rPr>
        <w:pPrChange w:author="Darby, Sue A" w:id="0" w:date="2017-08-16T07:47:00Z">
          <w:pPr>
            <w:pStyle w:val="Heading1"/>
            <w:numPr>
              <w:ilvl w:val="0"/>
              <w:numId w:val="4"/>
            </w:numPr>
            <w:ind w:left="720" w:hanging="360"/>
            <w:contextualSpacing w:val="0"/>
          </w:pPr>
        </w:pPrChange>
      </w:pPr>
      <w:del w:author="Darby, Sue A" w:id="123" w:date="2017-08-16T07:47:00Z">
        <w:r w:rsidDel="00000000" w:rsidR="00000000" w:rsidRPr="00000000">
          <w:rPr>
            <w:color w:val="333333"/>
            <w:rtl w:val="0"/>
          </w:rPr>
          <w:delText xml:space="preserve">Sue Darby</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spacing w:after="0" w:before="59" w:line="312" w:lineRule="auto"/>
        <w:ind w:left="720" w:right="0" w:hanging="360"/>
        <w:contextualSpacing w:val="0"/>
        <w:jc w:val="left"/>
        <w:rPr>
          <w:del w:author="Darby, Sue A" w:id="123" w:date="2017-08-16T07:47:00Z"/>
          <w:rFonts w:ascii="Times New Roman" w:cs="Times New Roman" w:eastAsia="Times New Roman" w:hAnsi="Times New Roman"/>
          <w:b w:val="0"/>
          <w:i w:val="0"/>
          <w:smallCaps w:val="0"/>
          <w:strike w:val="0"/>
          <w:color w:val="000000"/>
          <w:sz w:val="24"/>
          <w:szCs w:val="24"/>
          <w:u w:val="none"/>
          <w:vertAlign w:val="baseline"/>
          <w:rPrChange w:author="Darby, Sue A" w:id="129" w:date="2017-08-16T07:47:00Z">
            <w:rPr/>
          </w:rPrChange>
        </w:rPr>
        <w:pPrChange w:author="Darby, Sue A" w:id="0" w:date="2017-08-16T07:47:00Z">
          <w:pPr>
            <w:pStyle w:val="Heading3"/>
            <w:numPr>
              <w:ilvl w:val="0"/>
              <w:numId w:val="4"/>
            </w:numPr>
            <w:spacing w:line="249" w:lineRule="auto"/>
            <w:ind w:left="720" w:hanging="360"/>
            <w:contextualSpacing w:val="0"/>
          </w:pPr>
        </w:pPrChange>
      </w:pPr>
      <w:del w:author="Darby, Sue A" w:id="123" w:date="2017-08-16T07:47:00Z">
        <w:r w:rsidDel="00000000" w:rsidR="00000000" w:rsidRPr="00000000">
          <w:rPr>
            <w:color w:val="333333"/>
            <w:rtl w:val="0"/>
          </w:rPr>
          <w:delText xml:space="preserve">Helping Companies Translate Their Business Goals to Reality Business Analysis/Technical Writing Anchorage, AK or Remote.</w:delText>
        </w:r>
        <w:r w:rsidDel="00000000" w:rsidR="00000000" w:rsidRPr="00000000">
          <w:rPr>
            <w:rtl w:val="0"/>
          </w:rPr>
        </w:r>
      </w:del>
    </w:p>
    <w:p w:rsidR="00000000" w:rsidDel="00000000" w:rsidP="00000000" w:rsidRDefault="00000000" w:rsidRPr="00000000">
      <w:pPr>
        <w:keepNext w:val="0"/>
        <w:keepLines w:val="0"/>
        <w:widowControl w:val="0"/>
        <w:numPr>
          <w:ilvl w:val="0"/>
          <w:numId w:val="4"/>
        </w:numPr>
        <w:spacing w:after="0" w:before="59" w:line="312" w:lineRule="auto"/>
        <w:ind w:left="720" w:right="0" w:hanging="360"/>
        <w:contextualSpacing w:val="0"/>
        <w:jc w:val="left"/>
        <w:rPr>
          <w:sz w:val="26"/>
          <w:szCs w:val="26"/>
          <w:rPrChange w:author="Darby, Sue A" w:id="131" w:date="2017-08-16T07:47:00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Darby, Sue A" w:id="0" w:date="2017-08-16T07:47:00Z">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21" w:line="240" w:lineRule="auto"/>
            <w:ind w:left="720" w:right="0" w:hanging="360"/>
            <w:contextualSpacing w:val="0"/>
            <w:jc w:val="left"/>
          </w:pPr>
        </w:pPrChange>
      </w:pPr>
      <w:del w:author="Darby, Sue A" w:id="123" w:date="2017-08-16T07:47:00Z">
        <w:r w:rsidDel="00000000" w:rsidR="00000000" w:rsidRPr="00000000">
          <w:fldChar w:fldCharType="begin"/>
        </w:r>
        <w:r w:rsidDel="00000000" w:rsidR="00000000" w:rsidRPr="00000000">
          <w:delInstrText xml:space="preserve">HYPERLINK "mailto:sue.a.darby@gmail.com"</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999999"/>
            <w:sz w:val="26"/>
            <w:szCs w:val="26"/>
            <w:u w:val="none"/>
            <w:shd w:fill="auto" w:val="clear"/>
            <w:vertAlign w:val="baseline"/>
            <w:rtl w:val="0"/>
          </w:rPr>
          <w:delText xml:space="preserve">sue.a.darby@gmail.com</w:delText>
        </w:r>
        <w:r w:rsidDel="00000000" w:rsidR="00000000" w:rsidRPr="00000000">
          <w:fldChar w:fldCharType="end"/>
        </w:r>
      </w:del>
      <w:r w:rsidDel="00000000" w:rsidR="00000000" w:rsidRPr="00000000">
        <w:rPr>
          <w:rtl w:val="0"/>
        </w:rPr>
      </w:r>
    </w:p>
    <w:sectPr>
      <w:footerReference r:id="rId10" w:type="default"/>
      <w:pgSz w:h="15840" w:w="12240"/>
      <w:pgMar w:bottom="720" w:top="620" w:left="580" w:right="6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52" w:before="0" w:line="14"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20" w:firstLine="0"/>
    </w:pPr>
    <w:rPr>
      <w:b w:val="1"/>
      <w:sz w:val="40"/>
      <w:szCs w:val="40"/>
    </w:rPr>
  </w:style>
  <w:style w:type="paragraph" w:styleId="Heading2">
    <w:name w:val="heading 2"/>
    <w:basedOn w:val="Normal"/>
    <w:next w:val="Normal"/>
    <w:pPr>
      <w:spacing w:before="86" w:lineRule="auto"/>
      <w:ind w:left="120" w:firstLine="0"/>
    </w:pPr>
    <w:rPr>
      <w:sz w:val="32"/>
      <w:szCs w:val="32"/>
    </w:rPr>
  </w:style>
  <w:style w:type="paragraph" w:styleId="Heading3">
    <w:name w:val="heading 3"/>
    <w:basedOn w:val="Normal"/>
    <w:next w:val="Normal"/>
    <w:pPr>
      <w:spacing w:before="112" w:lineRule="auto"/>
      <w:ind w:left="120" w:firstLine="0"/>
    </w:pPr>
    <w:rPr>
      <w:sz w:val="26"/>
      <w:szCs w:val="26"/>
    </w:rPr>
  </w:style>
  <w:style w:type="paragraph" w:styleId="Heading4">
    <w:name w:val="heading 4"/>
    <w:basedOn w:val="Normal"/>
    <w:next w:val="Normal"/>
    <w:pPr>
      <w:ind w:left="120" w:firstLine="0"/>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image" Target="media/image6.png"/><Relationship Id="rId5" Type="http://schemas.openxmlformats.org/officeDocument/2006/relationships/hyperlink" Target="mailto:sue.a.darby@gmail.com" TargetMode="Externa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8.png"/></Relationships>
</file>
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3"/>
        </w:numPr>
        <w:ind w:left="720" w:hanging="360"/>
        <w:contextualSpacing w:val="0"/>
        <w:rPr/>
      </w:pPr>
      <w:r w:rsidDel="00000000" w:rsidR="00000000" w:rsidRPr="00000000">
        <w:rPr>
          <w:color w:val="333333"/>
          <w:rtl w:val="0"/>
        </w:rPr>
        <w:t xml:space="preserve">Sue Darby</w:t>
      </w:r>
      <w:r w:rsidDel="00000000" w:rsidR="00000000" w:rsidRPr="00000000">
        <w:rPr>
          <w:rtl w:val="0"/>
        </w:rPr>
      </w:r>
    </w:p>
    <w:p w:rsidR="00000000" w:rsidDel="00000000" w:rsidP="00000000" w:rsidRDefault="00000000" w:rsidRPr="00000000">
      <w:pPr>
        <w:pStyle w:val="Heading3"/>
        <w:numPr>
          <w:ilvl w:val="0"/>
          <w:numId w:val="3"/>
        </w:numPr>
        <w:spacing w:line="249" w:lineRule="auto"/>
        <w:ind w:left="720" w:hanging="360"/>
        <w:contextualSpacing w:val="0"/>
        <w:rPr/>
      </w:pPr>
      <w:r w:rsidDel="00000000" w:rsidR="00000000" w:rsidRPr="00000000">
        <w:rPr>
          <w:color w:val="333333"/>
          <w:rtl w:val="0"/>
        </w:rPr>
        <w:t xml:space="preserve">Helping Companies Translate Their Business Goals to Reality Business Analysis/Technical Writing Anchorage, AK or Remote.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5">
        <w:r w:rsidDel="00000000" w:rsidR="00000000" w:rsidRPr="00000000">
          <w:rPr>
            <w:rFonts w:ascii="Times New Roman" w:cs="Times New Roman" w:eastAsia="Times New Roman" w:hAnsi="Times New Roman"/>
            <w:b w:val="0"/>
            <w:i w:val="0"/>
            <w:smallCaps w:val="0"/>
            <w:strike w:val="0"/>
            <w:color w:val="999999"/>
            <w:sz w:val="26"/>
            <w:szCs w:val="26"/>
            <w:u w:val="none"/>
            <w:shd w:fill="auto" w:val="clear"/>
            <w:vertAlign w:val="baseline"/>
            <w:rtl w:val="0"/>
          </w:rPr>
          <w:t xml:space="preserve">sue.a.darby@gmail.com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6171500" y="3928589"/>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6" w:line="240" w:lineRule="auto"/>
        <w:ind w:left="720" w:right="0" w:hanging="36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32"/>
          <w:szCs w:val="32"/>
          <w:u w:val="none"/>
          <w:shd w:fill="auto"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0"/>
        <w:spacing w:after="0" w:before="179" w:line="312" w:lineRule="auto"/>
        <w:ind w:left="360" w:right="0" w:firstLine="0"/>
        <w:contextualSpacing w:val="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1"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79" w:line="312"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passionate about computer software, markup languages and web site development. I have been developing sites for years for myself and others and am now looking to career shift into my passion. Websites satisfy a desire to take an abstract set of text and turn it into something beautiful that I can share with everyone.</w:t>
        </w:r>
      </w:ins>
    </w:p>
    <w:p w:rsidR="00000000" w:rsidDel="00000000" w:rsidP="00000000" w:rsidRDefault="00000000" w:rsidRPr="00000000">
      <w:pPr>
        <w:keepNext w:val="0"/>
        <w:keepLines w:val="0"/>
        <w:widowControl w:val="0"/>
        <w:spacing w:after="0" w:before="0" w:line="312" w:lineRule="auto"/>
        <w:ind w:left="360" w:right="0" w:firstLine="0"/>
        <w:contextualSpacing w:val="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2"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looking for opportunities in the Anchorage/Mat-Su Valley of Alaska working with businesses for web development, technical writing and other business needs.</w:t>
        </w:r>
      </w:ins>
    </w:p>
    <w:p w:rsidR="00000000" w:rsidDel="00000000" w:rsidP="00000000" w:rsidRDefault="00000000" w:rsidRPr="00000000">
      <w:pPr>
        <w:keepNext w:val="0"/>
        <w:keepLines w:val="0"/>
        <w:widowControl w:val="0"/>
        <w:spacing w:after="0" w:before="0" w:line="240" w:lineRule="auto"/>
        <w:ind w:left="360" w:right="0" w:firstLine="0"/>
        <w:contextualSpacing w:val="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3"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Skills: HTML, CSS, JavaScript, WordPress, Technical Writing, Problem Solving</w:t>
        </w:r>
      </w:ins>
    </w:p>
    <w:p w:rsidR="00000000" w:rsidDel="00000000" w:rsidP="00000000" w:rsidRDefault="00000000" w:rsidRPr="00000000">
      <w:pPr>
        <w:keepNext w:val="0"/>
        <w:keepLines w:val="0"/>
        <w:widowControl w:val="0"/>
        <w:spacing w:after="0" w:before="0" w:line="240" w:lineRule="auto"/>
        <w:ind w:left="360" w:right="0" w:firstLine="0"/>
        <w:contextualSpacing w:val="0"/>
        <w:jc w:val="left"/>
        <w:rPr>
          <w:ins w:author="Darby, Sue A" w:id="4" w:date="2017-08-16T13:25:00Z"/>
          <w:del w:author="Darby, Sue A" w:id="5" w:date="2017-08-16T13:25:00Z"/>
          <w:rFonts w:ascii="Arial" w:cs="Arial" w:eastAsia="Arial" w:hAnsi="Arial"/>
          <w:b w:val="0"/>
          <w:i w:val="0"/>
          <w:smallCaps w:val="0"/>
          <w:strike w:val="0"/>
          <w:color w:val="000000"/>
          <w:sz w:val="22"/>
          <w:szCs w:val="22"/>
          <w:u w:val="none"/>
          <w:shd w:fill="auto" w:val="clear"/>
          <w:vertAlign w:val="baseline"/>
          <w:rPrChange w:author="Darby, Sue A" w:id="6"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pPrChange>
      </w:pPr>
      <w:ins w:author="Darby, Sue A" w:id="4" w:date="2017-08-16T13: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RELOCATION** REMOTE OK** ANCHORAGE ALASKA AREA FOR IN PERSON ONLY**</w:t>
        </w:r>
        <w:del w:author="Darby, Sue A" w:id="5" w:date="2017-08-16T13:25:00Z">
          <w:r w:rsidDel="00000000" w:rsidR="00000000" w:rsidRPr="00000000">
            <w:rPr>
              <w:rtl w:val="0"/>
            </w:rPr>
          </w:r>
        </w:del>
      </w:ins>
    </w:p>
    <w:p w:rsidR="00000000" w:rsidDel="00000000" w:rsidP="00000000" w:rsidRDefault="00000000" w:rsidRPr="00000000">
      <w:pPr>
        <w:keepNext w:val="0"/>
        <w:keepLines w:val="0"/>
        <w:widowControl w:val="0"/>
        <w:spacing w:after="0" w:before="0" w:line="240" w:lineRule="auto"/>
        <w:ind w:left="360" w:right="0" w:firstLine="0"/>
        <w:contextualSpacing w:val="0"/>
        <w:jc w:val="left"/>
        <w:rPr>
          <w:ins w:author="Darby, Sue A" w:id="4" w:date="2017-08-16T13:25:00Z"/>
          <w:rFonts w:ascii="Arial" w:cs="Arial" w:eastAsia="Arial" w:hAnsi="Arial"/>
          <w:b w:val="0"/>
          <w:i w:val="0"/>
          <w:smallCaps w:val="0"/>
          <w:strike w:val="0"/>
          <w:color w:val="000000"/>
          <w:sz w:val="22"/>
          <w:szCs w:val="22"/>
          <w:u w:val="none"/>
          <w:shd w:fill="auto" w:val="clear"/>
          <w:vertAlign w:val="baseline"/>
          <w:rPrChange w:author="Darby, Sue A" w:id="7"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pPr>
        </w:pPrChange>
      </w:pPr>
      <w:ins w:author="Darby, Sue A" w:id="4" w:date="2017-08-16T13:25:00Z">
        <w:del w:author="Darby, Sue A" w:id="5" w:date="2017-08-16T13: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TIME PERMANENT**NO CONTRACTS**</w:t>
        </w:r>
      </w:ins>
    </w:p>
    <w:p w:rsidR="00000000" w:rsidDel="00000000" w:rsidP="00000000" w:rsidRDefault="00000000" w:rsidRPr="00000000">
      <w:pPr>
        <w:keepNext w:val="0"/>
        <w:keepLines w:val="0"/>
        <w:widowControl w:val="0"/>
        <w:numPr>
          <w:ilvl w:val="0"/>
          <w:numId w:val="3"/>
        </w:numPr>
        <w:spacing w:after="0" w:before="179" w:line="312" w:lineRule="auto"/>
        <w:ind w:left="720" w:right="0" w:hanging="360"/>
        <w:contextualSpacing w:val="0"/>
        <w:jc w:val="left"/>
        <w:rPr>
          <w:rFonts w:ascii="Times New Roman" w:cs="Times New Roman" w:eastAsia="Times New Roman" w:hAnsi="Times New Roman"/>
          <w:b w:val="0"/>
          <w:i w:val="0"/>
          <w:smallCaps w:val="0"/>
          <w:strike w:val="1"/>
          <w:color w:val="000000"/>
          <w:sz w:val="24"/>
          <w:szCs w:val="24"/>
          <w:u w:val="none"/>
          <w:vertAlign w:val="baseline"/>
          <w:rPrChange w:author="Darby, Sue A" w:id="11"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13:24: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79" w:line="312" w:lineRule="auto"/>
            <w:ind w:left="720" w:right="0" w:hanging="360"/>
            <w:contextualSpacing w:val="0"/>
            <w:jc w:val="left"/>
          </w:pPr>
        </w:pPrChange>
      </w:pPr>
      <w:del w:author="Darby, Sue A" w:id="8" w:date="2017-08-16T07:33:00Z">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9"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Sue is a</w:delText>
        </w:r>
      </w:del>
      <w:ins w:author="Darby, Sue A" w:id="8" w:date="2017-08-16T07:33:00Z">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9"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A</w:t>
        </w:r>
      </w:ins>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9"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rPr>
          <w:del w:author="Darby, Sue A" w:id="12" w:date="2017-08-16T07:36:00Z"/>
          <w:rFonts w:ascii="Times New Roman" w:cs="Times New Roman" w:eastAsia="Times New Roman" w:hAnsi="Times New Roman"/>
          <w:b w:val="0"/>
          <w:i w:val="0"/>
          <w:smallCaps w:val="0"/>
          <w:strike w:val="0"/>
          <w:color w:val="000000"/>
          <w:sz w:val="24"/>
          <w:szCs w:val="24"/>
          <w:u w:val="none"/>
          <w:vertAlign w:val="baseline"/>
          <w:rPrChange w:author="Darby, Sue A" w:id="13" w:date="2017-08-16T13:24:00Z">
            <w:rPr>
              <w:rFonts w:ascii="Times New Roman" w:cs="Times New Roman" w:eastAsia="Times New Roman" w:hAnsi="Times New Roman"/>
              <w:b w:val="0"/>
              <w:i w:val="0"/>
              <w:smallCaps w:val="0"/>
              <w:strike w:val="0"/>
              <w:color w:val="000000"/>
              <w:sz w:val="31"/>
              <w:szCs w:val="31"/>
              <w:u w:val="none"/>
              <w:shd w:fill="auto" w:val="clear"/>
              <w:vertAlign w:val="baseline"/>
            </w:rPr>
          </w:rPrChange>
        </w:rPr>
        <w:pPrChange w:author="Darby, Sue A" w:id="0" w:date="2017-08-16T13:24:00Z">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pPr>
        </w:pPrChange>
      </w:pPr>
      <w:del w:author="Darby, Sue A" w:id="12" w:date="2017-08-16T07:36:00Z">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rPr>
          <w:del w:author="Darby, Sue A" w:id="12" w:date="2017-08-16T07:36: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2" w:date="2017-08-16T07:3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Sue is currently looking for opportunities in the Mat-Su Valley (Alaska) working with businesses for administrative, web development, technical writing or other business needs.</w:delText>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del w:author="Darby, Sue A" w:id="12" w:date="2017-08-16T07:36:00Z"/>
          <w:rFonts w:ascii="Times New Roman" w:cs="Times New Roman" w:eastAsia="Times New Roman" w:hAnsi="Times New Roman"/>
          <w:b w:val="0"/>
          <w:i w:val="0"/>
          <w:smallCaps w:val="0"/>
          <w:strike w:val="0"/>
          <w:color w:val="000000"/>
          <w:sz w:val="31"/>
          <w:szCs w:val="31"/>
          <w:u w:val="none"/>
          <w:shd w:fill="auto" w:val="clear"/>
          <w:vertAlign w:val="baseline"/>
        </w:rPr>
      </w:pPr>
      <w:del w:author="Darby, Sue A" w:id="12" w:date="2017-08-16T07:36:00Z">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del w:author="Darby, Sue A" w:id="4" w:date="2017-08-16T13:25: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4" w:date="2017-08-16T13: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**NO RELOCATION** REMOTE OK** ANCHORAGE ALASKA AREA FOR IN PERSON ONLY**</w:delText>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del w:author="Darby, Sue A" w:id="4" w:date="2017-08-16T13:25: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4" w:date="2017-08-16T13: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**FULL TIME PERMANENT**NO CONTRACTS**</w:delText>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4" name=""/>
                <a:graphic>
                  <a:graphicData uri="http://schemas.microsoft.com/office/word/2010/wordprocessingShape">
                    <wps:wsp>
                      <wps:cNvSpPr/>
                      <wps:cNvPr id="5" name="Shape 5"/>
                      <wps:spPr>
                        <a:xfrm>
                          <a:off x="61715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6" w:line="240" w:lineRule="auto"/>
        <w:ind w:left="720" w:right="0" w:hanging="36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32"/>
          <w:szCs w:val="32"/>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pPr>
        <w:pStyle w:val="Heading4"/>
        <w:ind w:left="360" w:firstLine="0"/>
        <w:rPr>
          <w:ins w:author="Darby, Sue A" w:id="15" w:date="2017-08-16T07:37:00Z"/>
          <w:rFonts w:ascii="Arial" w:cs="Arial" w:eastAsia="Arial" w:hAnsi="Arial"/>
          <w:b w:val="0"/>
          <w:i w:val="0"/>
          <w:smallCaps w:val="0"/>
          <w:strike w:val="0"/>
          <w:color w:val="000000"/>
          <w:sz w:val="22"/>
          <w:szCs w:val="22"/>
          <w:u w:val="none"/>
          <w:shd w:fill="auto" w:val="clear"/>
          <w:vertAlign w:val="baseline"/>
          <w:rPrChange w:author="Darby, Sue A" w:id="16" w:date="2017-08-17T07:48:00Z">
            <w:rPr/>
          </w:rPrChange>
        </w:rPr>
        <w:pPrChange w:author="Darby, Sue A" w:id="0" w:date="2017-08-17T07:48:00Z">
          <w:pPr>
            <w:pStyle w:val="Heading4"/>
            <w:numPr>
              <w:ilvl w:val="0"/>
              <w:numId w:val="3"/>
            </w:numPr>
            <w:ind w:left="720" w:hanging="360"/>
            <w:contextualSpacing w:val="0"/>
          </w:pPr>
        </w:pPrChange>
      </w:pPr>
      <w:ins w:author="Darby, Sue A" w:id="15" w:date="2017-08-16T07:37:00Z">
        <w:r w:rsidDel="00000000" w:rsidR="00000000" w:rsidRPr="00000000">
          <w:rPr>
            <w:rtl w:val="0"/>
          </w:rPr>
          <w:t xml:space="preserve">Web Master, Project Manager, Designer, Owner at Sue's Tiny Costumes</w:t>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ins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5" w:date="2017-08-16T07: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1995 - Present </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No solicitations please!</w:t>
        </w:r>
        <w:r w:rsidDel="00000000" w:rsidR="00000000" w:rsidRPr="00000000">
          <w:rPr>
            <w:rtl w:val="0"/>
          </w:rPr>
        </w:r>
      </w:ins>
    </w:p>
    <w:p w:rsidR="00000000" w:rsidDel="00000000" w:rsidP="00000000" w:rsidRDefault="00000000" w:rsidRPr="00000000">
      <w:pPr>
        <w:keepNext w:val="0"/>
        <w:keepLines w:val="0"/>
        <w:widowControl w:val="0"/>
        <w:spacing w:after="0" w:before="0" w:line="312" w:lineRule="auto"/>
        <w:ind w:left="360" w:right="0" w:firstLine="0"/>
        <w:contextualSpacing w:val="0"/>
        <w:jc w:val="left"/>
        <w:rPr>
          <w:ins w:author="Darby, Sue A" w:id="15" w:date="2017-08-16T07:37:00Z"/>
          <w:rFonts w:ascii="Arial" w:cs="Arial" w:eastAsia="Arial" w:hAnsi="Arial"/>
          <w:b w:val="0"/>
          <w:i w:val="0"/>
          <w:smallCaps w:val="0"/>
          <w:strike w:val="0"/>
          <w:color w:val="000000"/>
          <w:sz w:val="22"/>
          <w:szCs w:val="22"/>
          <w:u w:val="none"/>
          <w:shd w:fill="auto" w:val="clear"/>
          <w:vertAlign w:val="baseline"/>
          <w:rPrChange w:author="Darby, Sue A" w:id="17"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pPr>
        </w:pPrChange>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Sue's Tiny Costumes makes patterns in the micro scale designing, planning and creating her own products from concept to completion. </w:t>
        </w:r>
        <w:r w:rsidDel="00000000" w:rsidR="00000000" w:rsidRPr="00000000">
          <w:rPr>
            <w:rtl w:val="0"/>
          </w:rPr>
        </w:r>
      </w:ins>
    </w:p>
    <w:p w:rsidR="00000000" w:rsidDel="00000000" w:rsidP="00000000" w:rsidRDefault="00000000" w:rsidRPr="00000000">
      <w:pPr>
        <w:keepNext w:val="0"/>
        <w:keepLines w:val="0"/>
        <w:widowControl w:val="0"/>
        <w:numPr>
          <w:ilvl w:val="0"/>
          <w:numId w:val="4"/>
        </w:numPr>
        <w:tabs>
          <w:tab w:val="left" w:pos="461"/>
        </w:tabs>
        <w:spacing w:after="0" w:before="84" w:line="240" w:lineRule="auto"/>
        <w:ind w:left="720" w:right="0" w:hanging="360"/>
        <w:contextualSpacing w:val="0"/>
        <w:jc w:val="left"/>
        <w:rPr>
          <w:ins w:author="Darby, Sue A" w:id="15" w:date="2017-08-16T07:37:00Z"/>
          <w:b w:val="0"/>
          <w:i w:val="0"/>
          <w:smallCaps w:val="0"/>
          <w:strike w:val="0"/>
          <w:color w:val="000000"/>
          <w:sz w:val="22"/>
          <w:szCs w:val="22"/>
          <w:u w:val="none"/>
          <w:vertAlign w:val="baseline"/>
          <w:rPrChange w:author="Darby, Sue A" w:id="18"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Project management and project planning of technical books and patterns</w:t>
        </w:r>
        <w:r w:rsidDel="00000000" w:rsidR="00000000" w:rsidRPr="00000000">
          <w:rPr>
            <w:rtl w:val="0"/>
          </w:rPr>
        </w:r>
      </w:ins>
    </w:p>
    <w:p w:rsidR="00000000" w:rsidDel="00000000" w:rsidP="00000000" w:rsidRDefault="00000000" w:rsidRPr="00000000">
      <w:pPr>
        <w:keepNext w:val="0"/>
        <w:keepLines w:val="0"/>
        <w:widowControl w:val="0"/>
        <w:numPr>
          <w:ilvl w:val="0"/>
          <w:numId w:val="4"/>
        </w:numPr>
        <w:tabs>
          <w:tab w:val="left" w:pos="461"/>
        </w:tabs>
        <w:spacing w:after="0" w:before="84" w:line="240" w:lineRule="auto"/>
        <w:ind w:left="720" w:right="0" w:hanging="360"/>
        <w:contextualSpacing w:val="0"/>
        <w:jc w:val="left"/>
        <w:rPr>
          <w:ins w:author="Darby, Sue A" w:id="15" w:date="2017-08-16T07:37:00Z"/>
          <w:b w:val="0"/>
          <w:i w:val="0"/>
          <w:smallCaps w:val="0"/>
          <w:strike w:val="0"/>
          <w:color w:val="000000"/>
          <w:sz w:val="22"/>
          <w:szCs w:val="22"/>
          <w:u w:val="none"/>
          <w:vertAlign w:val="baseline"/>
          <w:rPrChange w:author="Darby, Sue A" w:id="20" w:date="2017-08-17T07:42: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4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Marketing of new and current patterns via website development, blog content and social media outlets</w:t>
        </w:r>
        <w:r w:rsidDel="00000000" w:rsidR="00000000" w:rsidRPr="00000000">
          <w:rPr>
            <w:rtl w:val="0"/>
          </w:rPr>
        </w:r>
      </w:ins>
    </w:p>
    <w:p w:rsidR="00000000" w:rsidDel="00000000" w:rsidP="00000000" w:rsidRDefault="00000000" w:rsidRPr="00000000">
      <w:pPr>
        <w:keepNext w:val="0"/>
        <w:keepLines w:val="0"/>
        <w:widowControl w:val="0"/>
        <w:numPr>
          <w:ilvl w:val="0"/>
          <w:numId w:val="4"/>
        </w:numPr>
        <w:tabs>
          <w:tab w:val="left" w:pos="461"/>
        </w:tabs>
        <w:spacing w:after="0" w:before="84" w:line="240" w:lineRule="auto"/>
        <w:ind w:left="720" w:right="0" w:hanging="360"/>
        <w:contextualSpacing w:val="0"/>
        <w:jc w:val="left"/>
        <w:rPr>
          <w:ins w:author="Darby, Sue A" w:id="15" w:date="2017-08-16T07:37:00Z"/>
          <w:b w:val="0"/>
          <w:i w:val="0"/>
          <w:smallCaps w:val="0"/>
          <w:strike w:val="0"/>
          <w:color w:val="000000"/>
          <w:sz w:val="22"/>
          <w:szCs w:val="22"/>
          <w:u w:val="none"/>
          <w:vertAlign w:val="baseline"/>
          <w:rPrChange w:author="Darby, Sue A" w:id="21"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Published author of 2 books and over 100 sewing patterns</w:t>
        </w:r>
        <w:r w:rsidDel="00000000" w:rsidR="00000000" w:rsidRPr="00000000">
          <w:rPr>
            <w:rtl w:val="0"/>
          </w:rPr>
        </w:r>
      </w:ins>
    </w:p>
    <w:p w:rsidR="00000000" w:rsidDel="00000000" w:rsidP="00000000" w:rsidRDefault="00000000" w:rsidRPr="00000000">
      <w:pPr>
        <w:keepNext w:val="0"/>
        <w:keepLines w:val="0"/>
        <w:widowControl w:val="0"/>
        <w:numPr>
          <w:ilvl w:val="0"/>
          <w:numId w:val="4"/>
        </w:numPr>
        <w:tabs>
          <w:tab w:val="left" w:pos="461"/>
        </w:tabs>
        <w:spacing w:after="0" w:before="84" w:line="240" w:lineRule="auto"/>
        <w:ind w:left="720" w:right="0" w:hanging="360"/>
        <w:contextualSpacing w:val="0"/>
        <w:jc w:val="left"/>
        <w:rPr>
          <w:ins w:author="Darby, Sue A" w:id="15" w:date="2017-08-16T07:37:00Z"/>
          <w:b w:val="0"/>
          <w:i w:val="0"/>
          <w:smallCaps w:val="0"/>
          <w:strike w:val="0"/>
          <w:color w:val="000000"/>
          <w:sz w:val="22"/>
          <w:szCs w:val="22"/>
          <w:u w:val="none"/>
          <w:vertAlign w:val="baseline"/>
          <w:rPrChange w:author="Darby, Sue A" w:id="22"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Photography of finished items for patterns and website</w:t>
        </w:r>
        <w:r w:rsidDel="00000000" w:rsidR="00000000" w:rsidRPr="00000000">
          <w:rPr>
            <w:rtl w:val="0"/>
          </w:rPr>
        </w:r>
      </w:ins>
    </w:p>
    <w:p w:rsidR="00000000" w:rsidDel="00000000" w:rsidP="00000000" w:rsidRDefault="00000000" w:rsidRPr="00000000">
      <w:pPr>
        <w:keepNext w:val="0"/>
        <w:keepLines w:val="0"/>
        <w:widowControl w:val="0"/>
        <w:numPr>
          <w:ilvl w:val="0"/>
          <w:numId w:val="4"/>
        </w:numPr>
        <w:tabs>
          <w:tab w:val="left" w:pos="461"/>
        </w:tabs>
        <w:spacing w:after="0" w:before="84" w:line="312" w:lineRule="auto"/>
        <w:ind w:left="720" w:right="0" w:hanging="360"/>
        <w:contextualSpacing w:val="0"/>
        <w:jc w:val="left"/>
        <w:rPr>
          <w:ins w:author="Darby, Sue A" w:id="15" w:date="2017-08-16T07:37:00Z"/>
          <w:b w:val="0"/>
          <w:i w:val="0"/>
          <w:smallCaps w:val="0"/>
          <w:strike w:val="0"/>
          <w:color w:val="000000"/>
          <w:sz w:val="22"/>
          <w:szCs w:val="22"/>
          <w:u w:val="none"/>
          <w:vertAlign w:val="baseline"/>
          <w:rPrChange w:author="Darby, Sue A" w:id="24" w:date="2017-08-17T07:42: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4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pPr>
        </w:pPrChange>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Website design, development and management including new content and security </w:t>
        </w:r>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rPr>
          <w:ins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Awards &amp; Publications</w:t>
        </w:r>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rPr>
          <w:ins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International Doll Magazine, Pattern Consultant 6 published patterns 2004-2005</w:t>
        </w:r>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ins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Dolls In Miniature- article 2005</w:t>
        </w:r>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ins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Doll Castle News- article 2005</w:t>
        </w:r>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ins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State Fair 2005 Little Bo Peep and her Sheep (Kitty Collier &amp; Tiny Betsy)</w:t>
        </w:r>
        <w:r w:rsidDel="00000000" w:rsidR="00000000" w:rsidRPr="00000000">
          <w:rPr>
            <w:rtl w:val="0"/>
          </w:rPr>
        </w:r>
      </w:ins>
    </w:p>
    <w:p w:rsidR="00000000" w:rsidDel="00000000" w:rsidP="00000000" w:rsidRDefault="00000000" w:rsidRPr="00000000">
      <w:pPr>
        <w:pStyle w:val="Heading4"/>
        <w:numPr>
          <w:ilvl w:val="0"/>
          <w:numId w:val="3"/>
        </w:numPr>
        <w:spacing w:before="144" w:lineRule="auto"/>
        <w:ind w:left="720" w:hanging="360"/>
        <w:contextualSpacing w:val="0"/>
        <w:rPr>
          <w:del w:author="Darby, Sue A" w:id="15" w:date="2017-08-16T07:37:00Z"/>
        </w:rPr>
      </w:pPr>
      <w:del w:author="Darby, Sue A" w:id="15" w:date="2017-08-16T07:37:00Z">
        <w:r w:rsidDel="00000000" w:rsidR="00000000" w:rsidRPr="00000000">
          <w:rPr>
            <w:rtl w:val="0"/>
          </w:rPr>
          <w:delText xml:space="preserve">Senior Services Technician</w:delText>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May 2008 - Present </w:delTex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Available 2 weeks notice!</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Key Contributions Certification</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3"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66% improvement of workflow processes</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85% increase in data collection &amp; notification efficiency</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50%; improved time management; reduce management’s information systems data entry</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Process 1500+ incoming applications, distribute to reviewers and issue reminder letters to providers who are untimely</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Process over 5,000 files for archives or off site storage equaling over 160 cubic feet of paper</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72"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Master user for MS Office 2003-2013 including testing of newer computer builds for IT as super user Compliance</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Participates in planning and developing system work orders to improve systems support for the unit.</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Build Master Site Review Tool improving data collection and notification efficiency by 85%</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Maintain calendar and email management for team tracking during travel "Other Duties as Assigned"</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Unit SharePoint Administrator and Manager building tools to track processes that internal DS3 database does not currently</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SME called on to define unit needs for reporting in new database system during development stages Promotion in 2014</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See www.sue-a-darby for details on older SOA positions</w:delText>
        </w:r>
        <w:r w:rsidDel="00000000" w:rsidR="00000000" w:rsidRPr="00000000">
          <w:rPr>
            <w:rtl w:val="0"/>
          </w:rPr>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del w:author="Darby, Sue A" w:id="15" w:date="2017-08-16T07:37:00Z"/>
          <w:rFonts w:ascii="Times New Roman" w:cs="Times New Roman" w:eastAsia="Times New Roman" w:hAnsi="Times New Roman"/>
          <w:b w:val="0"/>
          <w:i w:val="0"/>
          <w:smallCaps w:val="0"/>
          <w:strike w:val="0"/>
          <w:color w:val="000000"/>
          <w:sz w:val="25"/>
          <w:szCs w:val="25"/>
          <w:u w:val="none"/>
          <w:shd w:fill="auto" w:val="clear"/>
          <w:vertAlign w:val="baseline"/>
        </w:rPr>
      </w:pPr>
      <w:del w:author="Darby, Sue A" w:id="15" w:date="2017-08-16T07:37:00Z">
        <w:r w:rsidDel="00000000" w:rsidR="00000000" w:rsidRPr="00000000">
          <w:rPr>
            <w:rtl w:val="0"/>
          </w:rPr>
        </w:r>
      </w:del>
    </w:p>
    <w:p w:rsidR="00000000" w:rsidDel="00000000" w:rsidP="00000000" w:rsidRDefault="00000000" w:rsidRPr="00000000">
      <w:pPr>
        <w:pStyle w:val="Heading4"/>
        <w:numPr>
          <w:ilvl w:val="0"/>
          <w:numId w:val="3"/>
        </w:numPr>
        <w:ind w:left="720" w:hanging="360"/>
        <w:contextualSpacing w:val="0"/>
        <w:rPr>
          <w:del w:author="Darby, Sue A" w:id="15" w:date="2017-08-16T07:37:00Z"/>
        </w:rPr>
      </w:pPr>
      <w:del w:author="Darby, Sue A" w:id="15" w:date="2017-08-16T07:37:00Z">
        <w:r w:rsidDel="00000000" w:rsidR="00000000" w:rsidRPr="00000000">
          <w:rPr>
            <w:rtl w:val="0"/>
          </w:rPr>
          <w:delText xml:space="preserve">Owner, Designer, Web Master at Sue's Tiny Costumes</w:delText>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September 1995 - Present </w:delTex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No solicitations please!</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spacing w:after="0" w:before="0"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vertAlign w:val="baseline"/>
          <w:rPrChange w:author="Darby, Sue A" w:id="25" w:date="2017-08-16T07:3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36: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 w:line="312" w:lineRule="auto"/>
            <w:ind w:left="720" w:right="0" w:hanging="360"/>
            <w:contextualSpacing w:val="0"/>
            <w:jc w:val="left"/>
          </w:pPr>
        </w:pPrChange>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Key Contributions</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Project planning of technical books and patterns</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Project management of pattern drafting projects</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Published author of 2 books and over 100 sewing patterns</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Photography of finished items for patterns and website</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Website design, development and management including new content and security Awards &amp; Publications</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International Doll Magazine, Pattern Consultant 6 published patterns 2004-2005</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Dolls In Miniature- article 2005</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Doll Castle News- article 2005</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5"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5"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State Fair 2005 Little Bo Peep and her Sheep (Kitty Collier &amp; Tiny Betsy)</w:delText>
        </w:r>
        <w:r w:rsidDel="00000000" w:rsidR="00000000" w:rsidRPr="00000000">
          <w:rPr>
            <w:rtl w:val="0"/>
          </w:rPr>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del w:author="Darby, Sue A" w:id="15" w:date="2017-08-16T07:37:00Z"/>
          <w:rFonts w:ascii="Times New Roman" w:cs="Times New Roman" w:eastAsia="Times New Roman" w:hAnsi="Times New Roman"/>
          <w:b w:val="0"/>
          <w:i w:val="0"/>
          <w:smallCaps w:val="0"/>
          <w:strike w:val="0"/>
          <w:color w:val="000000"/>
          <w:sz w:val="25"/>
          <w:szCs w:val="25"/>
          <w:u w:val="none"/>
          <w:shd w:fill="auto" w:val="clear"/>
          <w:vertAlign w:val="baseline"/>
        </w:rPr>
      </w:pPr>
      <w:del w:author="Darby, Sue A" w:id="15" w:date="2017-08-16T07:37:00Z">
        <w:r w:rsidDel="00000000" w:rsidR="00000000" w:rsidRPr="00000000">
          <w:rPr>
            <w:rtl w:val="0"/>
          </w:rPr>
        </w:r>
      </w:del>
    </w:p>
    <w:p w:rsidR="00000000" w:rsidDel="00000000" w:rsidP="00000000" w:rsidRDefault="00000000" w:rsidRPr="00000000">
      <w:pPr>
        <w:pStyle w:val="Heading4"/>
        <w:numPr>
          <w:ilvl w:val="0"/>
          <w:numId w:val="3"/>
        </w:numPr>
        <w:ind w:left="720" w:hanging="360"/>
        <w:contextualSpacing w:val="0"/>
        <w:rPr/>
      </w:pPr>
      <w:r w:rsidDel="00000000" w:rsidR="00000000" w:rsidRPr="00000000">
        <w:rPr>
          <w:rtl w:val="0"/>
        </w:rPr>
        <w:t xml:space="preserve">Business Consultant at Alaska Office Specialists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310"/>
        </w:tabs>
        <w:spacing w:after="0" w:before="51" w:line="31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2008 - January 2017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(8 years 4 months) </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No solicitations please!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2" w:line="312"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Alaska Office Specialists started as a virtual assistant service and has </w:t>
      </w:r>
      <w:del w:author="Darby, Sue A" w:id="26"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morphed </w:delText>
        </w:r>
      </w:del>
      <w:ins w:author="Darby, Sue A" w:id="26"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evolved </w:t>
        </w:r>
      </w:ins>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into a website management service for craft businesses</w:t>
      </w:r>
      <w:del w:author="Darby, Sue A" w:id="27" w:date="2017-08-16T07:41: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delText>
        </w:r>
      </w:del>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CSS editing and scratch coding using various frameworks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JavaScript including node.js and angular</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FTP management of websites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0"/>
          <w:numId w:val="3"/>
        </w:numPr>
        <w:ind w:left="720" w:hanging="360"/>
        <w:contextualSpacing w:val="0"/>
        <w:rPr/>
      </w:pPr>
      <w:r w:rsidDel="00000000" w:rsidR="00000000" w:rsidRPr="00000000">
        <w:rPr>
          <w:rtl w:val="0"/>
        </w:rPr>
        <w:t xml:space="preserve">Webmistress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2015  -  December 2016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(1 year 3 months)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8" w:line="312"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Recruited to work on iA3’s website during the </w:t>
      </w:r>
      <w:del w:author="Darby, Sue A" w:id="28" w:date="2017-08-16T07:35: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start up</w:delText>
        </w:r>
      </w:del>
      <w:ins w:author="Darby, Sue A" w:id="28" w:date="2017-08-16T07:35: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startup</w:t>
        </w:r>
      </w:ins>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 phase for website management and content development</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Facebook and Twitter account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pStyle w:val="Heading4"/>
        <w:numPr>
          <w:ilvl w:val="0"/>
          <w:numId w:val="3"/>
        </w:numPr>
        <w:spacing w:before="144" w:lineRule="auto"/>
        <w:ind w:left="720" w:hanging="360"/>
        <w:contextualSpacing w:val="0"/>
        <w:rPr>
          <w:ins w:author="Darby, Sue A" w:id="29" w:date="2017-08-16T07:43:00Z"/>
        </w:rPr>
      </w:pPr>
      <w:ins w:author="Darby, Sue A" w:id="29" w:date="2017-08-16T07:43:00Z">
        <w:r w:rsidDel="00000000" w:rsidR="00000000" w:rsidRPr="00000000">
          <w:rPr>
            <w:rtl w:val="0"/>
          </w:rPr>
          <w:t xml:space="preserve">Senior Services Technician</w:t>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ins w:author="Darby, Sue A" w:id="29" w:date="2017-08-16T07:43: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29" w:date="2017-08-16T07:4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2008 - Present </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Available 2 weeks notice!</w:t>
        </w:r>
        <w:r w:rsidDel="00000000" w:rsidR="00000000" w:rsidRPr="00000000">
          <w:rPr>
            <w:rtl w:val="0"/>
          </w:rPr>
        </w:r>
      </w:ins>
    </w:p>
    <w:p w:rsidR="00000000" w:rsidDel="00000000" w:rsidP="00000000" w:rsidRDefault="00000000" w:rsidRPr="00000000">
      <w:pPr>
        <w:keepNext w:val="0"/>
        <w:keepLines w:val="0"/>
        <w:widowControl w:val="0"/>
        <w:spacing w:after="0" w:before="0" w:line="312" w:lineRule="auto"/>
        <w:ind w:left="360" w:right="0" w:firstLine="0"/>
        <w:contextualSpacing w:val="0"/>
        <w:jc w:val="left"/>
        <w:rPr>
          <w:ins w:author="Darby, Sue A" w:id="29" w:date="2017-08-16T07:43:00Z"/>
          <w:rFonts w:ascii="Arial" w:cs="Arial" w:eastAsia="Arial" w:hAnsi="Arial"/>
          <w:b w:val="0"/>
          <w:i w:val="0"/>
          <w:smallCaps w:val="0"/>
          <w:strike w:val="0"/>
          <w:color w:val="000000"/>
          <w:sz w:val="22"/>
          <w:szCs w:val="22"/>
          <w:u w:val="none"/>
          <w:shd w:fill="auto" w:val="clear"/>
          <w:vertAlign w:val="baseline"/>
          <w:rPrChange w:author="Darby, Sue A" w:id="30" w:date="2017-08-17T07:49: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9: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pPr>
        </w:pPrChange>
      </w:pPr>
      <w:ins w:author="Darby, Sue A" w:id="29" w:date="2017-08-16T07:43:00Z">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Sue Darby performs a variety of support and technical functions in the administration of the Provider Certification &amp; Compliance Unit for the Medicaid Home and Community Based Waiver and Personal Care Assistance program. </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81"/>
        </w:tabs>
        <w:spacing w:after="0" w:before="3" w:line="240"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33"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3" w:line="240"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31"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66% improvement of workflow processes</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36"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34"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85% increase in data collection &amp; notification efficiency</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39"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37"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50%; improved time management; reduce management’s information systems data entry</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81"/>
        </w:tabs>
        <w:spacing w:after="0" w:before="83" w:line="312"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42"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0"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Process 1500+ incoming applications, distribute to reviewers and issue reminder letters to providers who are untimely</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81"/>
        </w:tabs>
        <w:spacing w:after="0" w:before="4" w:line="240"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45"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3"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Process over 5,000 files for archives or off site storage equaling over 160 cubic feet of paper</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72" w:line="312"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48"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72"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6"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Master user for MS Office 2003-2013 including testing of newer computer builds for IT as super user </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4" w:line="240"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51"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9"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Participates in planning and developing system work orders to improve systems support for the unit.</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83" w:line="312"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54"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52"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Maintain calendar and email management for team tracking during travel </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4" w:line="312"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57"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55"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Unit SharePoint Administrator and Manager building tools to track processes that internal DS3 database does not currently</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4" w:line="312"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60"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58"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SME called on to define unit needs for reporting in new database system during development stages </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4" w:line="312" w:lineRule="auto"/>
        <w:ind w:left="1080" w:right="0" w:hanging="360"/>
        <w:contextualSpacing w:val="0"/>
        <w:jc w:val="left"/>
        <w:rPr>
          <w:ins w:author="Darby, Sue A" w:id="29" w:date="2017-08-16T07:43:00Z"/>
          <w:b w:val="0"/>
          <w:i w:val="0"/>
          <w:smallCaps w:val="0"/>
          <w:strike w:val="0"/>
          <w:color w:val="000000"/>
          <w:sz w:val="22"/>
          <w:szCs w:val="22"/>
          <w:u w:val="none"/>
          <w:vertAlign w:val="baseline"/>
          <w:rPrChange w:author="Darby, Sue A" w:id="63" w:date="2017-08-17T07:52: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61"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Promotion in 2014</w:t>
        </w:r>
        <w:r w:rsidDel="00000000" w:rsidR="00000000" w:rsidRPr="00000000">
          <w:rPr>
            <w:rtl w:val="0"/>
          </w:rPr>
        </w:r>
      </w:ins>
    </w:p>
    <w:p w:rsidR="00000000" w:rsidDel="00000000" w:rsidP="00000000" w:rsidRDefault="00000000" w:rsidRPr="00000000">
      <w:pPr>
        <w:keepNext w:val="0"/>
        <w:keepLines w:val="0"/>
        <w:widowControl w:val="0"/>
        <w:numPr>
          <w:ilvl w:val="0"/>
          <w:numId w:val="2"/>
        </w:numPr>
        <w:tabs>
          <w:tab w:val="left" w:pos="461"/>
        </w:tabs>
        <w:spacing w:after="0" w:before="4" w:line="312" w:lineRule="auto"/>
        <w:ind w:left="1080" w:right="0" w:hanging="360"/>
        <w:contextualSpacing w:val="0"/>
        <w:jc w:val="left"/>
        <w:rPr>
          <w:ins w:author="Darby, Sue A" w:id="29" w:date="2017-08-16T07:43:00Z"/>
          <w:b w:val="0"/>
          <w:i w:val="0"/>
          <w:smallCaps w:val="0"/>
          <w:strike w:val="0"/>
          <w:color w:val="000000"/>
          <w:sz w:val="24"/>
          <w:szCs w:val="24"/>
          <w:u w:val="none"/>
          <w:vertAlign w:val="baseline"/>
          <w:rPrChange w:author="Darby, Sue A" w:id="65"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2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Duties  of Office Assistant II are part of this position</w:t>
        </w:r>
        <w:r w:rsidDel="00000000" w:rsidR="00000000" w:rsidRPr="00000000">
          <w:rPr>
            <w:rtl w:val="0"/>
          </w:rPr>
        </w:r>
      </w:ins>
    </w:p>
    <w:p w:rsidR="00000000" w:rsidDel="00000000" w:rsidP="00000000" w:rsidRDefault="00000000" w:rsidRPr="00000000">
      <w:pPr>
        <w:pStyle w:val="Heading4"/>
        <w:numPr>
          <w:ilvl w:val="0"/>
          <w:numId w:val="3"/>
        </w:numPr>
        <w:spacing w:before="209" w:lineRule="auto"/>
        <w:ind w:left="720" w:hanging="360"/>
        <w:contextualSpacing w:val="0"/>
        <w:rPr/>
      </w:pPr>
      <w:r w:rsidDel="00000000" w:rsidR="00000000" w:rsidRPr="00000000">
        <w:rPr>
          <w:rtl w:val="0"/>
        </w:rPr>
        <w:t xml:space="preserve">Office Assistant II at State of Alaska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  -  February 2014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(5 years 10 months)</w:t>
      </w:r>
      <w:r w:rsidDel="00000000" w:rsidR="00000000" w:rsidRPr="00000000">
        <w:rPr>
          <w:rtl w:val="0"/>
        </w:rPr>
      </w:r>
    </w:p>
    <w:p w:rsidR="00000000" w:rsidDel="00000000" w:rsidP="00000000" w:rsidRDefault="00000000" w:rsidRPr="00000000">
      <w:pPr>
        <w:keepNext w:val="0"/>
        <w:keepLines w:val="0"/>
        <w:widowControl w:val="0"/>
        <w:spacing w:after="0" w:before="87" w:line="312"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Change w:author="Darby, Sue A" w:id="68" w:date="2017-08-17T07:49:00Z">
            <w:rPr/>
          </w:rPrChange>
        </w:rPr>
        <w:pPrChange w:author="Darby, Sue A" w:id="0" w:date="2017-08-17T07:49: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7"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Transitioned to the Senior Services Technician in 2014 as the work as an Office Assistant II became more complex than </w:t>
      </w:r>
      <w:del w:author="Darby, Sue A" w:id="66" w:date="2017-08-16T07:44: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the  position</w:delText>
        </w:r>
      </w:del>
      <w:ins w:author="Darby, Sue A" w:id="66" w:date="2017-08-16T07:44: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the position</w:t>
        </w:r>
      </w:ins>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 allows.</w:t>
      </w:r>
      <w:ins w:author="Darby, Sue A" w:id="67" w:date="2017-08-17T07:50: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 I now do all this plus what is described under Senior Services Technician</w:t>
        </w:r>
      </w:ins>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ins w:author="Darby, Sue A" w:id="69" w:date="2017-08-16T07:44:00Z"/>
          <w:b w:val="0"/>
          <w:i w:val="0"/>
          <w:smallCaps w:val="0"/>
          <w:strike w:val="0"/>
          <w:color w:val="000000"/>
          <w:sz w:val="22"/>
          <w:szCs w:val="22"/>
          <w:u w:val="none"/>
          <w:vertAlign w:val="baseline"/>
          <w:rPrChange w:author="Darby, Sue A" w:id="71" w:date="2017-08-17T07:50: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support for 10-15 professionals providing tasks such as mail outs, mail merges, email management and filing support. </w:t>
      </w:r>
      <w:ins w:author="Darby, Sue A" w:id="69" w:date="2017-08-16T07:44:00Z">
        <w:r w:rsidDel="00000000" w:rsidR="00000000" w:rsidRPr="00000000">
          <w:rPr>
            <w:rtl w:val="0"/>
          </w:rPr>
        </w:r>
      </w:ins>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ins w:author="Darby, Sue A" w:id="73" w:date="2017-08-16T07:45:00Z"/>
          <w:b w:val="0"/>
          <w:i w:val="0"/>
          <w:smallCaps w:val="0"/>
          <w:strike w:val="0"/>
          <w:color w:val="000000"/>
          <w:sz w:val="22"/>
          <w:szCs w:val="22"/>
          <w:u w:val="none"/>
          <w:vertAlign w:val="baseline"/>
          <w:rPrChange w:author="Darby, Sue A" w:id="75" w:date="2017-08-17T07:50: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del w:author="Darby, Sue A" w:id="69"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Also provided</w:delText>
        </w:r>
      </w:del>
      <w:ins w:author="Darby, Sue A" w:id="72" w:date="2017-08-16T07:4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leadership to Department of Vocational Rehabilitation and Mature Alaskans Seeking Skills Training participants teaching a variety of clerical and computer skills and offering assistance as necessary. </w:t>
      </w:r>
      <w:ins w:author="Darby, Sue A" w:id="73" w:date="2017-08-16T07:45:00Z">
        <w:r w:rsidDel="00000000" w:rsidR="00000000" w:rsidRPr="00000000">
          <w:rPr>
            <w:rtl w:val="0"/>
          </w:rPr>
        </w:r>
      </w:ins>
    </w:p>
    <w:p w:rsidR="00000000" w:rsidDel="00000000" w:rsidP="00000000" w:rsidRDefault="00000000" w:rsidRPr="00000000">
      <w:pPr>
        <w:rPr>
          <w:del w:author="Darby, Sue A" w:id="76" w:date="2017-08-16T07:44:00Z"/>
          <w:rFonts w:ascii="Arial" w:cs="Arial" w:eastAsia="Arial" w:hAnsi="Arial"/>
          <w:b w:val="0"/>
          <w:i w:val="0"/>
          <w:smallCaps w:val="0"/>
          <w:strike w:val="0"/>
          <w:color w:val="000000"/>
          <w:sz w:val="22"/>
          <w:szCs w:val="22"/>
          <w:u w:val="none"/>
          <w:shd w:fill="auto" w:val="clear"/>
          <w:vertAlign w:val="baseline"/>
          <w:rPrChange w:author="Darby, Sue A" w:id="77"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Progressed from a level I to a level II Office Assistant within about</w:t>
      </w:r>
      <w:ins w:author="Darby, Sue A" w:id="76"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ins>
      <w:del w:author="Darby, Sue A" w:id="76" w:date="2017-08-16T07:44:00Z">
        <w:r w:rsidDel="00000000" w:rsidR="00000000" w:rsidRPr="00000000">
          <w:rPr>
            <w:rtl w:val="0"/>
          </w:rPr>
        </w:r>
      </w:del>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ins w:author="Darby, Sue A" w:id="78" w:date="2017-08-16T07:45:00Z"/>
          <w:b w:val="0"/>
          <w:i w:val="0"/>
          <w:smallCaps w:val="0"/>
          <w:strike w:val="0"/>
          <w:color w:val="000000"/>
          <w:sz w:val="22"/>
          <w:szCs w:val="22"/>
          <w:u w:val="none"/>
          <w:vertAlign w:val="baseline"/>
          <w:rPrChange w:author="Darby, Sue A" w:id="80" w:date="2017-08-17T07:50: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del w:author="Darby, Sue A" w:id="76"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of starting with the State of Alaska. </w:t>
      </w:r>
      <w:ins w:author="Darby, Sue A" w:id="78" w:date="2017-08-16T07:45:00Z">
        <w:r w:rsidDel="00000000" w:rsidR="00000000" w:rsidRPr="00000000">
          <w:rPr>
            <w:rtl w:val="0"/>
          </w:rPr>
        </w:r>
      </w:ins>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rPrChange w:author="Darby, Sue A" w:id="81"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Quickly became a sought out subject matter expert in Excel, archiving, SharePoint and certification application processing.</w:t>
      </w:r>
    </w:p>
    <w:p w:rsidR="00000000" w:rsidDel="00000000" w:rsidP="00000000" w:rsidRDefault="00000000" w:rsidRPr="00000000">
      <w:pPr>
        <w:rPr>
          <w:del w:author="Darby, Sue A" w:id="82" w:date="2017-08-16T07:44:00Z"/>
          <w:rFonts w:ascii="Arial" w:cs="Arial" w:eastAsia="Arial" w:hAnsi="Arial"/>
          <w:b w:val="0"/>
          <w:i w:val="0"/>
          <w:smallCaps w:val="0"/>
          <w:strike w:val="0"/>
          <w:color w:val="000000"/>
          <w:sz w:val="22"/>
          <w:szCs w:val="22"/>
          <w:u w:val="none"/>
          <w:shd w:fill="auto" w:val="clear"/>
          <w:vertAlign w:val="baseline"/>
          <w:rPrChange w:author="Darby, Sue A" w:id="83"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240" w:lineRule="auto"/>
            <w:ind w:left="720" w:right="0" w:hanging="360"/>
            <w:contextualSpacing w:val="0"/>
            <w:jc w:val="left"/>
          </w:pPr>
        </w:pPrChange>
      </w:pPr>
      <w:del w:author="Darby, Sue A" w:id="82"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Key Contributions</w:delText>
        </w:r>
      </w:del>
    </w:p>
    <w:p w:rsidR="00000000" w:rsidDel="00000000" w:rsidP="00000000" w:rsidRDefault="00000000" w:rsidRPr="00000000">
      <w:pPr>
        <w:tabs>
          <w:tab w:val="left" w:pos="461"/>
        </w:tabs>
        <w:rPr>
          <w:del w:author="Darby, Sue A" w:id="82" w:date="2017-08-16T07:44:00Z"/>
          <w:rFonts w:ascii="Arial" w:cs="Arial" w:eastAsia="Arial" w:hAnsi="Arial"/>
          <w:b w:val="0"/>
          <w:i w:val="0"/>
          <w:smallCaps w:val="0"/>
          <w:strike w:val="0"/>
          <w:color w:val="000000"/>
          <w:sz w:val="22"/>
          <w:szCs w:val="22"/>
          <w:u w:val="none"/>
          <w:shd w:fill="auto" w:val="clear"/>
          <w:vertAlign w:val="baseline"/>
          <w:rPrChange w:author="Darby, Sue A" w:id="85"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83" w:line="312" w:lineRule="auto"/>
            <w:ind w:left="720" w:right="0" w:hanging="360"/>
            <w:contextualSpacing w:val="0"/>
            <w:jc w:val="both"/>
          </w:pPr>
        </w:pPrChange>
      </w:pPr>
      <w:del w:author="Darby, Sue A" w:id="82" w:date="2017-08-16T07:44:00Z">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Change w:author="Darby, Sue A" w:id="84"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Responds to and takes appropriate action when within prescribed parameters, redirects to the correct professional staff when beyond knowledge base or those parameters, routes various emails to specific professional staff for decisions and action.</w:delText>
        </w:r>
      </w:del>
    </w:p>
    <w:p w:rsidR="00000000" w:rsidDel="00000000" w:rsidP="00000000" w:rsidRDefault="00000000" w:rsidRPr="00000000">
      <w:pPr>
        <w:tabs>
          <w:tab w:val="left" w:pos="461"/>
        </w:tabs>
        <w:rPr>
          <w:del w:author="Darby, Sue A" w:id="82" w:date="2017-08-16T07:44:00Z"/>
          <w:rFonts w:ascii="Arial" w:cs="Arial" w:eastAsia="Arial" w:hAnsi="Arial"/>
          <w:b w:val="0"/>
          <w:i w:val="0"/>
          <w:smallCaps w:val="0"/>
          <w:strike w:val="0"/>
          <w:color w:val="000000"/>
          <w:sz w:val="22"/>
          <w:szCs w:val="22"/>
          <w:u w:val="none"/>
          <w:shd w:fill="auto" w:val="clear"/>
          <w:vertAlign w:val="baseline"/>
          <w:rPrChange w:author="Darby, Sue A" w:id="88"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del w:author="Darby, Sue A" w:id="82" w:date="2017-08-16T07:44:00Z">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Change w:author="Darby, Sue A" w:id="86"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Monitors Provider Certification email inbox which is the publicly posted email and web portal for all providers and applicants.</w:delText>
        </w:r>
        <w:r w:rsidDel="00000000" w:rsidR="00000000" w:rsidRPr="00000000">
          <w:rPr>
            <w:rtl w:val="0"/>
          </w:rPr>
        </w:r>
      </w:del>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89"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72"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90"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management, maintains systems to ensure data integrity.</w:t>
      </w:r>
    </w:p>
    <w:p w:rsidR="00000000" w:rsidDel="00000000" w:rsidP="00000000" w:rsidRDefault="00000000" w:rsidRPr="00000000">
      <w:pPr>
        <w:tabs>
          <w:tab w:val="left" w:pos="481"/>
        </w:tabs>
        <w:rPr>
          <w:del w:author="Darby, Sue A" w:id="91" w:date="2017-08-16T07:45:00Z"/>
          <w:rFonts w:ascii="Arial" w:cs="Arial" w:eastAsia="Arial" w:hAnsi="Arial"/>
          <w:b w:val="0"/>
          <w:i w:val="0"/>
          <w:smallCaps w:val="0"/>
          <w:strike w:val="0"/>
          <w:color w:val="000000"/>
          <w:sz w:val="22"/>
          <w:szCs w:val="22"/>
          <w:u w:val="none"/>
          <w:shd w:fill="auto" w:val="clear"/>
          <w:vertAlign w:val="baseline"/>
          <w:rPrChange w:author="Darby, Sue A" w:id="92" w:date="2017-08-17T07:50: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del w:author="Darby, Sue A" w:id="91" w:date="2017-08-16T07:4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Serves as lead in selecting, training and oversight of DVR,  MAAST and administrative support</w:delText>
        </w:r>
      </w:del>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93"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support and maintenance of the unit`s copiers, fax machines and other machinery in the office.</w:t>
      </w:r>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94"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Prepares materials for dissemination to providers, including recertification notifications</w:t>
      </w:r>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95"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Keeps Provider Certification records and files organized and complete.</w:t>
      </w:r>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96"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records copies for various records requests for criminal cases, public requests, etc. Ensure complete records are provided.</w:t>
      </w:r>
    </w:p>
    <w:p w:rsidR="00000000" w:rsidDel="00000000" w:rsidP="00000000" w:rsidRDefault="00000000" w:rsidRPr="00000000">
      <w:pPr>
        <w:keepNext w:val="0"/>
        <w:keepLines w:val="0"/>
        <w:widowControl w:val="0"/>
        <w:numPr>
          <w:ilvl w:val="0"/>
          <w:numId w:val="1"/>
        </w:numPr>
        <w:tabs>
          <w:tab w:val="left" w:pos="481"/>
        </w:tabs>
        <w:spacing w:after="0" w:before="83" w:line="240" w:lineRule="auto"/>
        <w:ind w:left="720" w:right="0" w:hanging="360"/>
        <w:contextualSpacing w:val="0"/>
        <w:jc w:val="left"/>
        <w:rPr>
          <w:rPrChange w:author="Darby, Sue A" w:id="97" w:date="2017-08-17T07:50:00Z">
            <w:rPr/>
          </w:rPrChange>
        </w:rPr>
        <w:pPrChange w:author="Darby, Sue A" w:id="0" w:date="2017-08-17T07:50:00Z">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detailed information on program regulations; advises the public on program applicability and requirements</w:t>
      </w:r>
    </w:p>
    <w:p w:rsidR="00000000" w:rsidDel="00000000" w:rsidP="00000000" w:rsidRDefault="00000000" w:rsidRPr="00000000">
      <w:pPr>
        <w:pStyle w:val="Heading4"/>
        <w:numPr>
          <w:ilvl w:val="0"/>
          <w:numId w:val="3"/>
        </w:numPr>
        <w:spacing w:before="208" w:lineRule="auto"/>
        <w:ind w:left="720" w:hanging="360"/>
        <w:contextualSpacing w:val="0"/>
        <w:rPr/>
      </w:pPr>
      <w:r w:rsidDel="00000000" w:rsidR="00000000" w:rsidRPr="00000000">
        <w:rPr>
          <w:rtl w:val="0"/>
        </w:rPr>
        <w:t xml:space="preserve">Career Development Mentor &amp; Computer Instructor at Nine Star Education &amp; Employment Services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1"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2006  -  April 2008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(2 years 1 month)</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7" w:line="312"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Input clients into File Maker Pro via Citrix</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Answer phones &amp; questions from the public 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Aid students in preparation for the MOS exams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Answer student questions about various software 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2" name=""/>
                <a:graphic>
                  <a:graphicData uri="http://schemas.microsoft.com/office/word/2010/wordprocessingShape">
                    <wps:wsp>
                      <wps:cNvSpPr/>
                      <wps:cNvPr id="3" name="Shape 3"/>
                      <wps:spPr>
                        <a:xfrm>
                          <a:off x="6171500" y="395589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Style w:val="Heading2"/>
        <w:numPr>
          <w:ilvl w:val="0"/>
          <w:numId w:val="3"/>
        </w:numPr>
        <w:spacing w:before="68" w:lineRule="auto"/>
        <w:ind w:left="720" w:hanging="360"/>
        <w:contextualSpacing w:val="0"/>
        <w:rPr/>
      </w:pPr>
      <w:r w:rsidDel="00000000" w:rsidR="00000000" w:rsidRPr="00000000">
        <w:rPr>
          <w:color w:val="999999"/>
          <w:rtl w:val="0"/>
        </w:rPr>
        <w:t xml:space="preserve">Education</w:t>
      </w:r>
      <w:r w:rsidDel="00000000" w:rsidR="00000000" w:rsidRPr="00000000">
        <w:rPr>
          <w:rtl w:val="0"/>
        </w:rPr>
      </w:r>
    </w:p>
    <w:p w:rsidR="00000000" w:rsidDel="00000000" w:rsidP="00000000" w:rsidRDefault="00000000" w:rsidRPr="00000000">
      <w:pPr>
        <w:pStyle w:val="Heading4"/>
        <w:numPr>
          <w:ilvl w:val="0"/>
          <w:numId w:val="3"/>
        </w:numPr>
        <w:spacing w:before="25" w:lineRule="auto"/>
        <w:ind w:left="720" w:hanging="360"/>
        <w:contextualSpacing w:val="0"/>
        <w:rPr/>
      </w:pPr>
      <w:r w:rsidDel="00000000" w:rsidR="00000000" w:rsidRPr="00000000">
        <w:rPr>
          <w:rtl w:val="0"/>
        </w:rPr>
        <w:t xml:space="preserve">Charter College</w:t>
      </w:r>
    </w:p>
    <w:p w:rsidR="00000000" w:rsidDel="00000000" w:rsidP="00000000" w:rsidRDefault="00000000" w:rsidRPr="00000000">
      <w:pPr>
        <w:keepNext w:val="0"/>
        <w:keepLines w:val="0"/>
        <w:widowControl w:val="0"/>
        <w:numPr>
          <w:ilvl w:val="0"/>
          <w:numId w:val="3"/>
        </w:numPr>
        <w:spacing w:after="0" w:before="47" w:line="266" w:lineRule="auto"/>
        <w:ind w:left="720" w:right="0" w:hanging="360"/>
        <w:contextualSpacing w:val="0"/>
        <w:jc w:val="left"/>
        <w:rPr>
          <w:ins w:author="Darby, Sue A" w:id="98" w:date="2017-08-16T07:46:00Z"/>
          <w:rFonts w:ascii="Times New Roman" w:cs="Times New Roman" w:eastAsia="Times New Roman" w:hAnsi="Times New Roman"/>
          <w:b w:val="1"/>
          <w:i w:val="0"/>
          <w:smallCaps w:val="0"/>
          <w:strike w:val="0"/>
          <w:color w:val="000000"/>
          <w:sz w:val="22"/>
          <w:szCs w:val="22"/>
          <w:u w:val="none"/>
          <w:vertAlign w:val="baseline"/>
          <w:rPrChange w:author="Darby, Sue A" w:id="100" w:date="2017-08-16T07:4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46: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7" w:line="266"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Bachelors/Associates, Business Management Practice &amp; Office Applications, 2006 - 2009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and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Dean's List, Alpha Beta Kappa, Alpha Gamma Sigma </w:t>
      </w:r>
      <w:ins w:author="Darby, Sue A" w:id="98" w:date="2017-08-16T07:46:00Z">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7" w:line="266" w:lineRule="auto"/>
        <w:ind w:left="72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OSTraining &amp; Udemy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Technolgy, Tech, Personal &amp; Professional Development, </w:t>
      </w:r>
      <w:del w:author="Darby, Sue A" w:id="101" w:date="2017-08-16T07:4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2016</w:delText>
        </w:r>
      </w:del>
      <w:ins w:author="Darby, Sue A" w:id="101" w:date="2017-08-16T07:4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w:t>
        </w:r>
      </w:ins>
      <w:r w:rsidDel="00000000" w:rsidR="00000000" w:rsidRPr="00000000">
        <w:rPr>
          <w:rtl w:val="0"/>
        </w:rPr>
      </w:r>
    </w:p>
    <w:p w:rsidR="00000000" w:rsidDel="00000000" w:rsidP="00000000" w:rsidRDefault="00000000" w:rsidRPr="00000000">
      <w:pPr>
        <w:pStyle w:val="Heading4"/>
        <w:numPr>
          <w:ilvl w:val="0"/>
          <w:numId w:val="3"/>
        </w:numPr>
        <w:spacing w:before="48" w:lineRule="auto"/>
        <w:ind w:left="720" w:hanging="360"/>
        <w:contextualSpacing w:val="0"/>
        <w:rPr/>
      </w:pPr>
      <w:r w:rsidDel="00000000" w:rsidR="00000000" w:rsidRPr="00000000">
        <w:rPr>
          <w:rtl w:val="0"/>
        </w:rPr>
        <w:t xml:space="preserve">Free Code Camp</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Stack Web Development Certification, Computer Software Engineering, 2016 - 2017</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8" w:line="2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Solano  Community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Fashion Design, 1995 - 1997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and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pPr>
        <w:pStyle w:val="Heading4"/>
        <w:numPr>
          <w:ilvl w:val="0"/>
          <w:numId w:val="3"/>
        </w:numPr>
        <w:spacing w:line="242.99999999999997" w:lineRule="auto"/>
        <w:ind w:left="720" w:hanging="360"/>
        <w:contextualSpacing w:val="0"/>
        <w:rPr/>
      </w:pPr>
      <w:r w:rsidDel="00000000" w:rsidR="00000000" w:rsidRPr="00000000">
        <w:rPr>
          <w:rtl w:val="0"/>
        </w:rPr>
        <w:t xml:space="preserve">GNC Web Creations Online Search Engine Optimization Class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SEO, 2002 - 2020</w:t>
      </w:r>
    </w:p>
    <w:p w:rsidR="00000000" w:rsidDel="00000000" w:rsidP="00000000" w:rsidRDefault="00000000" w:rsidRPr="00000000">
      <w:pPr>
        <w:keepNext w:val="0"/>
        <w:keepLines w:val="0"/>
        <w:widowControl w:val="0"/>
        <w:numPr>
          <w:ilvl w:val="0"/>
          <w:numId w:val="3"/>
        </w:numPr>
        <w:spacing w:after="0" w:before="47" w:line="249" w:lineRule="auto"/>
        <w:ind w:left="720" w:right="0" w:hanging="360"/>
        <w:contextualSpacing w:val="0"/>
        <w:jc w:val="left"/>
        <w:rPr>
          <w:rFonts w:ascii="Times New Roman" w:cs="Times New Roman" w:eastAsia="Times New Roman" w:hAnsi="Times New Roman"/>
          <w:b w:val="0"/>
          <w:i w:val="0"/>
          <w:smallCaps w:val="0"/>
          <w:strike w:val="1"/>
          <w:color w:val="000000"/>
          <w:sz w:val="22"/>
          <w:szCs w:val="22"/>
          <w:u w:val="none"/>
          <w:vertAlign w:val="baseline"/>
          <w:rPrChange w:author="Darby, Sue A" w:id="104" w:date="2017-08-16T07:4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46: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7" w:line="249" w:lineRule="auto"/>
            <w:ind w:left="720" w:right="0" w:hanging="360"/>
            <w:contextualSpacing w:val="0"/>
            <w:jc w:val="left"/>
          </w:pPr>
        </w:pPrChange>
      </w:pPr>
      <w:r w:rsidDel="00000000" w:rsidR="00000000" w:rsidRPr="00000000">
        <w:rPr>
          <w:rFonts w:ascii="Times New Roman" w:cs="Times New Roman" w:eastAsia="Times New Roman" w:hAnsi="Times New Roman"/>
          <w:b w:val="1"/>
          <w:i w:val="0"/>
          <w:smallCaps w:val="0"/>
          <w:strike w:val="1"/>
          <w:color w:val="000000"/>
          <w:sz w:val="24"/>
          <w:szCs w:val="24"/>
          <w:u w:val="none"/>
          <w:vertAlign w:val="baseline"/>
          <w:rtl w:val="0"/>
          <w:rPrChange w:author="Darby, Sue A" w:id="102" w:date="2017-08-16T07:46:00Z">
            <w:rPr>
              <w:rFonts w:ascii="Times New Roman" w:cs="Times New Roman" w:eastAsia="Times New Roman" w:hAnsi="Times New Roman"/>
              <w:b w:val="1"/>
              <w:i w:val="0"/>
              <w:smallCaps w:val="0"/>
              <w:strike w:val="0"/>
              <w:color w:val="000000"/>
              <w:sz w:val="24"/>
              <w:szCs w:val="24"/>
              <w:u w:val="none"/>
              <w:shd w:fill="auto" w:val="clear"/>
              <w:vertAlign w:val="baseline"/>
            </w:rPr>
          </w:rPrChange>
        </w:rPr>
        <w:t xml:space="preserve">Activities and Societies: </w:t>
      </w:r>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102" w:date="2017-08-16T07:4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Actively participate in online forum and group discussions on business and building websites.</w:t>
      </w:r>
      <w:r w:rsidDel="00000000" w:rsidR="00000000" w:rsidRPr="00000000">
        <w:rPr>
          <w:rtl w:val="0"/>
        </w:rPr>
      </w:r>
    </w:p>
    <w:p w:rsidR="00000000" w:rsidDel="00000000" w:rsidP="00000000" w:rsidRDefault="00000000" w:rsidRPr="00000000">
      <w:pPr>
        <w:pStyle w:val="Heading4"/>
        <w:numPr>
          <w:ilvl w:val="0"/>
          <w:numId w:val="3"/>
        </w:numPr>
        <w:spacing w:before="1" w:lineRule="auto"/>
        <w:ind w:left="720" w:hanging="360"/>
        <w:contextualSpacing w:val="0"/>
        <w:rPr/>
      </w:pPr>
      <w:r w:rsidDel="00000000" w:rsidR="00000000" w:rsidRPr="00000000">
        <w:rPr>
          <w:rtl w:val="0"/>
        </w:rPr>
        <w:t xml:space="preserve">Fairfield High</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Diploma, 1992 - 1994</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48"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and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Scarlet Brigade Marching Band Future Farmers of America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3" name=""/>
                <a:graphic>
                  <a:graphicData uri="http://schemas.microsoft.com/office/word/2010/wordprocessingShape">
                    <wps:wsp>
                      <wps:cNvSpPr/>
                      <wps:cNvPr id="4" name="Shape 4"/>
                      <wps:spPr>
                        <a:xfrm>
                          <a:off x="6171500" y="39266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Style w:val="Heading2"/>
        <w:numPr>
          <w:ilvl w:val="0"/>
          <w:numId w:val="3"/>
        </w:numPr>
        <w:spacing w:before="21" w:lineRule="auto"/>
        <w:ind w:left="720" w:hanging="360"/>
        <w:contextualSpacing w:val="0"/>
        <w:rPr/>
      </w:pPr>
      <w:r w:rsidDel="00000000" w:rsidR="00000000" w:rsidRPr="00000000">
        <w:rPr>
          <w:color w:val="999999"/>
          <w:rtl w:val="0"/>
        </w:rPr>
        <w:t xml:space="preserve">Honors and Awards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9" w:line="312" w:lineRule="auto"/>
        <w:ind w:left="720" w:right="0" w:hanging="360"/>
        <w:contextualSpacing w:val="0"/>
        <w:jc w:val="left"/>
        <w:rPr>
          <w:ins w:author="Darby, Sue A" w:id="105" w:date="2017-08-16T07:47: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Beta Kappa Honors Society, Charter College, Anchorage, AK, </w:t>
      </w:r>
      <w:ins w:author="Darby, Sue A" w:id="105" w:date="2017-08-16T07:47:00Z">
        <w:r w:rsidDel="00000000" w:rsidR="00000000" w:rsidRPr="00000000">
          <w:rPr>
            <w:rtl w:val="0"/>
          </w:rPr>
        </w:r>
      </w:ins>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9" w:line="312" w:lineRule="auto"/>
        <w:ind w:left="720" w:right="0" w:hanging="360"/>
        <w:contextualSpacing w:val="0"/>
        <w:jc w:val="left"/>
        <w:rPr>
          <w:ins w:author="Darby, Sue A" w:id="106" w:date="2017-08-16T07:47: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Dean’s List, Charter College, Anchorage, AK, </w:t>
      </w:r>
      <w:ins w:author="Darby, Sue A" w:id="106" w:date="2017-08-16T07:47:00Z">
        <w:r w:rsidDel="00000000" w:rsidR="00000000" w:rsidRPr="00000000">
          <w:rPr>
            <w:rtl w:val="0"/>
          </w:rPr>
        </w:r>
      </w:ins>
    </w:p>
    <w:p w:rsidR="00000000" w:rsidDel="00000000" w:rsidP="00000000" w:rsidRDefault="00000000" w:rsidRPr="00000000">
      <w:pPr>
        <w:keepNext w:val="0"/>
        <w:keepLines w:val="0"/>
        <w:widowControl w:val="0"/>
        <w:numPr>
          <w:ilvl w:val="0"/>
          <w:numId w:val="3"/>
        </w:numPr>
        <w:spacing w:after="0" w:before="59" w:line="312" w:lineRule="auto"/>
        <w:ind w:left="720" w:right="0" w:hanging="360"/>
        <w:contextualSpacing w:val="0"/>
        <w:jc w:val="left"/>
        <w:rPr>
          <w:del w:author="Darby, Sue A" w:id="107" w:date="2017-08-16T07:47:00Z"/>
          <w:rFonts w:ascii="Times New Roman" w:cs="Times New Roman" w:eastAsia="Times New Roman" w:hAnsi="Times New Roman"/>
          <w:b w:val="0"/>
          <w:i w:val="0"/>
          <w:smallCaps w:val="0"/>
          <w:strike w:val="0"/>
          <w:color w:val="000000"/>
          <w:sz w:val="24"/>
          <w:szCs w:val="24"/>
          <w:u w:val="none"/>
          <w:vertAlign w:val="baseline"/>
          <w:rPrChange w:author="Darby, Sue A" w:id="108" w:date="2017-08-16T07:4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4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59"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2003 Master, Nine Star Education &amp; Employment Services, Anchorage, AK</w:t>
      </w:r>
      <w:del w:author="Darby, Sue A" w:id="107" w:date="2017-08-16T07:47:00Z">
        <w:r w:rsidDel="00000000" w:rsidR="00000000" w:rsidRPr="00000000">
          <w:rPr>
            <w:rtl w:val="0"/>
          </w:rPr>
        </w:r>
      </w:del>
    </w:p>
    <w:p w:rsidR="00000000" w:rsidDel="00000000" w:rsidP="00000000" w:rsidRDefault="00000000" w:rsidRPr="00000000">
      <w:pPr>
        <w:keepNext w:val="0"/>
        <w:keepLines w:val="0"/>
        <w:widowControl w:val="0"/>
        <w:numPr>
          <w:ilvl w:val="0"/>
          <w:numId w:val="3"/>
        </w:numPr>
        <w:spacing w:after="0" w:before="59" w:line="312" w:lineRule="auto"/>
        <w:ind w:left="720" w:right="0" w:hanging="360"/>
        <w:contextualSpacing w:val="0"/>
        <w:jc w:val="left"/>
        <w:rPr>
          <w:del w:author="Darby, Sue A" w:id="107" w:date="2017-08-16T07:47:00Z"/>
          <w:rFonts w:ascii="Times New Roman" w:cs="Times New Roman" w:eastAsia="Times New Roman" w:hAnsi="Times New Roman"/>
          <w:b w:val="0"/>
          <w:i w:val="0"/>
          <w:smallCaps w:val="0"/>
          <w:strike w:val="0"/>
          <w:color w:val="000000"/>
          <w:sz w:val="24"/>
          <w:szCs w:val="24"/>
          <w:u w:val="none"/>
          <w:vertAlign w:val="baseline"/>
          <w:rPrChange w:author="Darby, Sue A" w:id="109" w:date="2017-08-16T07:47:00Z">
            <w:rPr/>
          </w:rPrChange>
        </w:rPr>
        <w:pPrChange w:author="Darby, Sue A" w:id="0" w:date="2017-08-16T07:47:00Z">
          <w:pPr>
            <w:pStyle w:val="Heading1"/>
            <w:numPr>
              <w:ilvl w:val="0"/>
              <w:numId w:val="3"/>
            </w:numPr>
            <w:ind w:left="720" w:hanging="360"/>
            <w:contextualSpacing w:val="0"/>
          </w:pPr>
        </w:pPrChange>
      </w:pPr>
      <w:del w:author="Darby, Sue A" w:id="107" w:date="2017-08-16T07:47:00Z">
        <w:r w:rsidDel="00000000" w:rsidR="00000000" w:rsidRPr="00000000">
          <w:rPr>
            <w:color w:val="333333"/>
            <w:rtl w:val="0"/>
          </w:rPr>
          <w:delText xml:space="preserve">Sue Darby</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spacing w:after="0" w:before="59" w:line="312" w:lineRule="auto"/>
        <w:ind w:left="720" w:right="0" w:hanging="360"/>
        <w:contextualSpacing w:val="0"/>
        <w:jc w:val="left"/>
        <w:rPr>
          <w:del w:author="Darby, Sue A" w:id="107" w:date="2017-08-16T07:47:00Z"/>
          <w:rFonts w:ascii="Times New Roman" w:cs="Times New Roman" w:eastAsia="Times New Roman" w:hAnsi="Times New Roman"/>
          <w:b w:val="0"/>
          <w:i w:val="0"/>
          <w:smallCaps w:val="0"/>
          <w:strike w:val="0"/>
          <w:color w:val="000000"/>
          <w:sz w:val="24"/>
          <w:szCs w:val="24"/>
          <w:u w:val="none"/>
          <w:vertAlign w:val="baseline"/>
          <w:rPrChange w:author="Darby, Sue A" w:id="110" w:date="2017-08-16T07:47:00Z">
            <w:rPr/>
          </w:rPrChange>
        </w:rPr>
        <w:pPrChange w:author="Darby, Sue A" w:id="0" w:date="2017-08-16T07:47:00Z">
          <w:pPr>
            <w:pStyle w:val="Heading3"/>
            <w:numPr>
              <w:ilvl w:val="0"/>
              <w:numId w:val="3"/>
            </w:numPr>
            <w:spacing w:line="249" w:lineRule="auto"/>
            <w:ind w:left="720" w:hanging="360"/>
            <w:contextualSpacing w:val="0"/>
          </w:pPr>
        </w:pPrChange>
      </w:pPr>
      <w:del w:author="Darby, Sue A" w:id="107" w:date="2017-08-16T07:47:00Z">
        <w:r w:rsidDel="00000000" w:rsidR="00000000" w:rsidRPr="00000000">
          <w:rPr>
            <w:color w:val="333333"/>
            <w:rtl w:val="0"/>
          </w:rPr>
          <w:delText xml:space="preserve">Helping Companies Translate Their Business Goals to Reality Business Analysis/Technical Writing Anchorage, AK or Remote.</w:delText>
        </w:r>
        <w:r w:rsidDel="00000000" w:rsidR="00000000" w:rsidRPr="00000000">
          <w:rPr>
            <w:rtl w:val="0"/>
          </w:rPr>
        </w:r>
      </w:del>
    </w:p>
    <w:p w:rsidR="00000000" w:rsidDel="00000000" w:rsidP="00000000" w:rsidRDefault="00000000" w:rsidRPr="00000000">
      <w:pPr>
        <w:keepNext w:val="0"/>
        <w:keepLines w:val="0"/>
        <w:widowControl w:val="0"/>
        <w:numPr>
          <w:ilvl w:val="0"/>
          <w:numId w:val="3"/>
        </w:numPr>
        <w:spacing w:after="0" w:before="59" w:line="312" w:lineRule="auto"/>
        <w:ind w:left="720" w:right="0" w:hanging="360"/>
        <w:contextualSpacing w:val="0"/>
        <w:jc w:val="left"/>
        <w:rPr>
          <w:rFonts w:ascii="Times New Roman" w:cs="Times New Roman" w:eastAsia="Times New Roman" w:hAnsi="Times New Roman"/>
          <w:b w:val="0"/>
          <w:i w:val="0"/>
          <w:smallCaps w:val="0"/>
          <w:strike w:val="0"/>
          <w:color w:val="000000"/>
          <w:sz w:val="26"/>
          <w:szCs w:val="26"/>
          <w:u w:val="none"/>
          <w:vertAlign w:val="baseline"/>
          <w:rPrChange w:author="Darby, Sue A" w:id="112" w:date="2017-08-16T07:47: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6T07:47:00Z">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contextualSpacing w:val="0"/>
            <w:jc w:val="left"/>
          </w:pPr>
        </w:pPrChange>
      </w:pPr>
      <w:del w:author="Darby, Sue A" w:id="107" w:date="2017-08-16T07:47:00Z">
        <w:r w:rsidDel="00000000" w:rsidR="00000000" w:rsidRPr="00000000">
          <w:fldChar w:fldCharType="begin"/>
        </w:r>
        <w:r w:rsidDel="00000000" w:rsidR="00000000" w:rsidRPr="00000000">
          <w:delInstrText xml:space="preserve">HYPERLINK "mailto:sue.a.darby@gmail.com"</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999999"/>
            <w:sz w:val="26"/>
            <w:szCs w:val="26"/>
            <w:u w:val="none"/>
            <w:shd w:fill="auto" w:val="clear"/>
            <w:vertAlign w:val="baseline"/>
            <w:rtl w:val="0"/>
          </w:rPr>
          <w:delText xml:space="preserve">sue.a.darby@gmail.com</w:delText>
        </w:r>
        <w:r w:rsidDel="00000000" w:rsidR="00000000" w:rsidRPr="00000000">
          <w:fldChar w:fldCharType="end"/>
        </w:r>
      </w:del>
      <w:r w:rsidDel="00000000" w:rsidR="00000000" w:rsidRPr="00000000">
        <w:rPr>
          <w:rtl w:val="0"/>
        </w:rPr>
      </w:r>
    </w:p>
    <w:sectPr>
      <w:footerReference r:id="rId10" w:type="default"/>
      <w:pgSz w:h="15840" w:w="12240"/>
      <w:pgMar w:bottom="720" w:top="620" w:left="58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532" w:before="0" w:line="14"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20" w:firstLine="0"/>
    </w:pPr>
    <w:rPr>
      <w:b w:val="1"/>
      <w:sz w:val="40"/>
      <w:szCs w:val="40"/>
    </w:rPr>
  </w:style>
  <w:style w:type="paragraph" w:styleId="Heading2">
    <w:name w:val="heading 2"/>
    <w:basedOn w:val="Normal"/>
    <w:next w:val="Normal"/>
    <w:pPr>
      <w:spacing w:before="86" w:lineRule="auto"/>
      <w:ind w:left="120" w:firstLine="0"/>
    </w:pPr>
    <w:rPr>
      <w:sz w:val="32"/>
      <w:szCs w:val="32"/>
    </w:rPr>
  </w:style>
  <w:style w:type="paragraph" w:styleId="Heading3">
    <w:name w:val="heading 3"/>
    <w:basedOn w:val="Normal"/>
    <w:next w:val="Normal"/>
    <w:pPr>
      <w:spacing w:before="112" w:lineRule="auto"/>
      <w:ind w:left="120" w:firstLine="0"/>
    </w:pPr>
    <w:rPr>
      <w:sz w:val="26"/>
      <w:szCs w:val="26"/>
    </w:rPr>
  </w:style>
  <w:style w:type="paragraph" w:styleId="Heading4">
    <w:name w:val="heading 4"/>
    <w:basedOn w:val="Normal"/>
    <w:next w:val="Normal"/>
    <w:pPr>
      <w:ind w:left="120" w:firstLine="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6.png"/><Relationship Id="rId5" Type="http://schemas.openxmlformats.org/officeDocument/2006/relationships/hyperlink" Target="mailto:sue.a.darby@gmail.com" TargetMode="Externa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